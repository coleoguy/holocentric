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E2873" w14:textId="77777777" w:rsidR="006C186D" w:rsidRPr="00A900A4" w:rsidRDefault="006C186D" w:rsidP="006C186D">
      <w:pPr>
        <w:spacing w:after="0"/>
        <w:rPr>
          <w:rFonts w:cstheme="minorHAnsi"/>
          <w:b/>
          <w:bCs/>
          <w:sz w:val="22"/>
          <w:szCs w:val="22"/>
        </w:rPr>
      </w:pPr>
      <w:r w:rsidRPr="00A900A4">
        <w:rPr>
          <w:rFonts w:cstheme="minorHAnsi"/>
          <w:b/>
          <w:bCs/>
          <w:sz w:val="22"/>
          <w:szCs w:val="22"/>
        </w:rPr>
        <w:t>Supplement</w:t>
      </w:r>
    </w:p>
    <w:p w14:paraId="7CA29A21" w14:textId="77777777" w:rsidR="006C186D" w:rsidRDefault="006C186D" w:rsidP="006C186D">
      <w:pPr>
        <w:spacing w:after="0"/>
        <w:rPr>
          <w:rFonts w:cstheme="minorHAnsi"/>
          <w:sz w:val="22"/>
          <w:szCs w:val="22"/>
        </w:rPr>
      </w:pPr>
      <w:r>
        <w:rPr>
          <w:rFonts w:cstheme="minorHAnsi"/>
          <w:noProof/>
          <w:sz w:val="22"/>
          <w:szCs w:val="22"/>
        </w:rPr>
        <w:drawing>
          <wp:inline distT="0" distB="0" distL="0" distR="0" wp14:anchorId="66F92819" wp14:editId="7F8422F1">
            <wp:extent cx="3561907" cy="35619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backbone.comp.pdf"/>
                    <pic:cNvPicPr/>
                  </pic:nvPicPr>
                  <pic:blipFill>
                    <a:blip r:embed="rId4">
                      <a:extLst>
                        <a:ext uri="{28A0092B-C50C-407E-A947-70E740481C1C}">
                          <a14:useLocalDpi xmlns:a14="http://schemas.microsoft.com/office/drawing/2010/main" val="0"/>
                        </a:ext>
                      </a:extLst>
                    </a:blip>
                    <a:stretch>
                      <a:fillRect/>
                    </a:stretch>
                  </pic:blipFill>
                  <pic:spPr>
                    <a:xfrm>
                      <a:off x="0" y="0"/>
                      <a:ext cx="3565040" cy="3565040"/>
                    </a:xfrm>
                    <a:prstGeom prst="rect">
                      <a:avLst/>
                    </a:prstGeom>
                  </pic:spPr>
                </pic:pic>
              </a:graphicData>
            </a:graphic>
          </wp:inline>
        </w:drawing>
      </w:r>
    </w:p>
    <w:p w14:paraId="634FF2E3" w14:textId="1348FC60" w:rsidR="00E46182" w:rsidRDefault="006C186D" w:rsidP="006C186D">
      <w:pPr>
        <w:spacing w:after="0"/>
        <w:rPr>
          <w:ins w:id="0" w:author="Heath Blackmon" w:date="2020-08-16T15:46:00Z"/>
          <w:rFonts w:eastAsiaTheme="minorEastAsia" w:cstheme="minorHAnsi"/>
          <w:sz w:val="22"/>
          <w:szCs w:val="22"/>
        </w:rPr>
      </w:pPr>
      <w:r w:rsidRPr="00B262DF">
        <w:rPr>
          <w:rFonts w:cstheme="minorHAnsi"/>
          <w:b/>
          <w:sz w:val="22"/>
          <w:szCs w:val="22"/>
        </w:rPr>
        <w:t>Supplemental Figure 1. Comparison of inferences under alternative backbones</w:t>
      </w:r>
      <w:r>
        <w:rPr>
          <w:rFonts w:cstheme="minorHAnsi"/>
          <w:sz w:val="22"/>
          <w:szCs w:val="22"/>
        </w:rPr>
        <w:t xml:space="preserve">. In each plot we show the </w:t>
      </w:r>
      <m:oMath>
        <m:r>
          <m:rPr>
            <m:sty m:val="p"/>
          </m:rPr>
          <w:rPr>
            <w:rFonts w:ascii="Cambria Math" w:hAnsi="Cambria Math" w:cstheme="minorHAnsi"/>
            <w:sz w:val="22"/>
            <w:szCs w:val="22"/>
          </w:rPr>
          <m:t>Δ</m:t>
        </m:r>
        <m:r>
          <w:rPr>
            <w:rFonts w:ascii="Cambria Math" w:hAnsi="Cambria Math" w:cstheme="minorHAnsi"/>
            <w:sz w:val="22"/>
            <w:szCs w:val="22"/>
          </w:rPr>
          <m:t>R</m:t>
        </m:r>
      </m:oMath>
      <w:r>
        <w:rPr>
          <w:rFonts w:eastAsiaTheme="minorEastAsia" w:cstheme="minorHAnsi"/>
          <w:sz w:val="22"/>
          <w:szCs w:val="22"/>
        </w:rPr>
        <w:t xml:space="preserve"> statistic for the three parameters of interest in our model. We find that regardless of the backbone phylogeny the resulting statistic has a largely similar distribution. Black lines represent the statistic estimate using the Misof backbone while red lines represent the statistic estimate using the Rainford backbone.</w:t>
      </w:r>
    </w:p>
    <w:p w14:paraId="7206B2FB" w14:textId="060D4BA9" w:rsidR="00A81944" w:rsidRDefault="00A81944" w:rsidP="006C186D">
      <w:pPr>
        <w:spacing w:after="0"/>
        <w:rPr>
          <w:ins w:id="1" w:author="Heath Blackmon" w:date="2020-08-16T15:46:00Z"/>
          <w:rFonts w:eastAsiaTheme="minorEastAsia" w:cstheme="minorHAnsi"/>
          <w:sz w:val="22"/>
          <w:szCs w:val="22"/>
        </w:rPr>
      </w:pPr>
    </w:p>
    <w:p w14:paraId="471C4B44" w14:textId="3BBDB08D" w:rsidR="00A81944" w:rsidRDefault="00976DA4" w:rsidP="006C186D">
      <w:pPr>
        <w:spacing w:after="0"/>
        <w:rPr>
          <w:ins w:id="2" w:author="Heath Blackmon" w:date="2020-08-16T15:46:00Z"/>
          <w:rFonts w:eastAsiaTheme="minorEastAsia" w:cstheme="minorHAnsi"/>
          <w:sz w:val="22"/>
          <w:szCs w:val="22"/>
        </w:rPr>
      </w:pPr>
      <w:ins w:id="3" w:author="Heath Blackmon" w:date="2020-08-16T15:52:00Z">
        <w:r>
          <w:rPr>
            <w:rFonts w:eastAsiaTheme="minorEastAsia" w:cstheme="minorHAnsi"/>
            <w:noProof/>
            <w:sz w:val="22"/>
            <w:szCs w:val="22"/>
          </w:rPr>
          <w:drawing>
            <wp:inline distT="0" distB="0" distL="0" distR="0" wp14:anchorId="772AEC68" wp14:editId="22E8D3A7">
              <wp:extent cx="2097111" cy="1911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8938" cy="1921928"/>
                      </a:xfrm>
                      <a:prstGeom prst="rect">
                        <a:avLst/>
                      </a:prstGeom>
                    </pic:spPr>
                  </pic:pic>
                </a:graphicData>
              </a:graphic>
            </wp:inline>
          </w:drawing>
        </w:r>
      </w:ins>
    </w:p>
    <w:p w14:paraId="606B7E30" w14:textId="060E5BE6" w:rsidR="00A81944" w:rsidRPr="00A81944" w:rsidRDefault="00A81944" w:rsidP="00A81944">
      <w:pPr>
        <w:rPr>
          <w:ins w:id="4" w:author="Heath Blackmon" w:date="2020-08-16T15:47:00Z"/>
          <w:rFonts w:eastAsiaTheme="minorEastAsia" w:cstheme="minorHAnsi"/>
          <w:sz w:val="22"/>
          <w:szCs w:val="22"/>
        </w:rPr>
      </w:pPr>
      <w:ins w:id="5" w:author="Heath Blackmon" w:date="2020-08-16T15:47:00Z">
        <w:r>
          <w:rPr>
            <w:rFonts w:eastAsiaTheme="minorEastAsia" w:cstheme="minorHAnsi"/>
            <w:sz w:val="22"/>
            <w:szCs w:val="22"/>
          </w:rPr>
          <w:t xml:space="preserve">Supplemental Figure 2. </w:t>
        </w:r>
        <w:r w:rsidRPr="00A81944">
          <w:rPr>
            <w:rFonts w:cstheme="minorHAnsi"/>
            <w:sz w:val="22"/>
            <w:szCs w:val="22"/>
          </w:rPr>
          <w:t xml:space="preserve">Model for the evolution of chromosome number in monocentric and holocentric lineages. At an instance in time a lineage will have </w:t>
        </w:r>
      </w:ins>
      <m:oMath>
        <m:r>
          <w:ins w:id="6" w:author="Heath Blackmon" w:date="2020-08-16T15:47:00Z">
            <w:rPr>
              <w:rFonts w:ascii="Cambria Math" w:hAnsi="Cambria Math" w:cstheme="minorHAnsi"/>
              <w:sz w:val="22"/>
              <w:szCs w:val="22"/>
            </w:rPr>
            <m:t>i </m:t>
          </w:ins>
        </m:r>
      </m:oMath>
      <w:ins w:id="7" w:author="Heath Blackmon" w:date="2020-08-16T15:47:00Z">
        <w:r w:rsidRPr="00A81944">
          <w:rPr>
            <w:rFonts w:cstheme="minorHAnsi"/>
            <w:sz w:val="22"/>
            <w:szCs w:val="22"/>
          </w:rPr>
          <w:t>chromosome</w:t>
        </w:r>
      </w:ins>
      <w:ins w:id="8" w:author="Heath Blackmon" w:date="2020-08-17T13:51:00Z">
        <w:r w:rsidR="00F665B9">
          <w:rPr>
            <w:rFonts w:cstheme="minorHAnsi"/>
            <w:sz w:val="22"/>
            <w:szCs w:val="22"/>
          </w:rPr>
          <w:t>s</w:t>
        </w:r>
      </w:ins>
      <w:ins w:id="9" w:author="Heath Blackmon" w:date="2020-08-16T15:47:00Z">
        <w:r w:rsidRPr="00A81944">
          <w:rPr>
            <w:rFonts w:cstheme="minorHAnsi"/>
            <w:sz w:val="22"/>
            <w:szCs w:val="22"/>
          </w:rPr>
          <w:t xml:space="preserve"> and either monocentric or holocentric chromosomes. A lineage can make four possible transitions: </w:t>
        </w:r>
      </w:ins>
      <m:oMath>
        <m:r>
          <w:ins w:id="10" w:author="Heath Blackmon" w:date="2020-08-16T15:47:00Z">
            <w:rPr>
              <w:rFonts w:ascii="Cambria Math" w:eastAsiaTheme="minorEastAsia" w:hAnsi="Cambria Math" w:cstheme="minorHAnsi"/>
              <w:sz w:val="22"/>
              <w:szCs w:val="22"/>
            </w:rPr>
            <m:t>δ</m:t>
          </w:ins>
        </m:r>
      </m:oMath>
      <w:ins w:id="11" w:author="Heath Blackmon" w:date="2020-08-16T15:47:00Z">
        <w:r w:rsidRPr="00A81944">
          <w:rPr>
            <w:rFonts w:cstheme="minorHAnsi"/>
            <w:sz w:val="22"/>
            <w:szCs w:val="22"/>
          </w:rPr>
          <w:t xml:space="preserve"> the fusion of two chromosomes, </w:t>
        </w:r>
      </w:ins>
      <m:oMath>
        <m:r>
          <w:ins w:id="12" w:author="Heath Blackmon" w:date="2020-08-16T15:47:00Z">
            <w:rPr>
              <w:rFonts w:ascii="Cambria Math" w:eastAsiaTheme="minorEastAsia" w:hAnsi="Cambria Math" w:cstheme="minorHAnsi"/>
              <w:sz w:val="22"/>
              <w:szCs w:val="22"/>
            </w:rPr>
            <m:t>γ</m:t>
          </w:ins>
        </m:r>
      </m:oMath>
      <w:ins w:id="13" w:author="Heath Blackmon" w:date="2020-08-16T15:47:00Z">
        <w:r w:rsidRPr="00A81944">
          <w:rPr>
            <w:rFonts w:cstheme="minorHAnsi"/>
            <w:sz w:val="22"/>
            <w:szCs w:val="22"/>
          </w:rPr>
          <w:t xml:space="preserve"> the fission of a chromosome, </w:t>
        </w:r>
      </w:ins>
      <m:oMath>
        <m:r>
          <w:ins w:id="14" w:author="Heath Blackmon" w:date="2020-08-16T15:47:00Z">
            <w:rPr>
              <w:rFonts w:ascii="Cambria Math" w:eastAsiaTheme="minorEastAsia" w:hAnsi="Cambria Math" w:cstheme="minorHAnsi"/>
              <w:sz w:val="22"/>
              <w:szCs w:val="22"/>
            </w:rPr>
            <m:t>ρ</m:t>
          </w:ins>
        </m:r>
      </m:oMath>
      <w:ins w:id="15" w:author="Heath Blackmon" w:date="2020-08-16T15:47:00Z">
        <w:r w:rsidRPr="00A81944">
          <w:rPr>
            <w:rFonts w:cstheme="minorHAnsi"/>
            <w:sz w:val="22"/>
            <w:szCs w:val="22"/>
          </w:rPr>
          <w:t xml:space="preserve"> a whole genome duplication, and a transition in centromere type (i.e. transition from monocentric to holocentric </w:t>
        </w:r>
        <w:proofErr w:type="spellStart"/>
        <w:r w:rsidRPr="00A81944">
          <w:rPr>
            <w:rFonts w:cstheme="minorHAnsi"/>
            <w:sz w:val="22"/>
            <w:szCs w:val="22"/>
          </w:rPr>
          <w:t>q</w:t>
        </w:r>
      </w:ins>
      <w:ins w:id="16" w:author="Heath Blackmon" w:date="2020-08-16T15:50:00Z">
        <w:r w:rsidR="00976DA4" w:rsidRPr="00976DA4">
          <w:rPr>
            <w:rFonts w:cstheme="minorHAnsi"/>
            <w:sz w:val="22"/>
            <w:szCs w:val="22"/>
            <w:vertAlign w:val="subscript"/>
          </w:rPr>
          <w:t>MH</w:t>
        </w:r>
      </w:ins>
      <w:proofErr w:type="spellEnd"/>
      <w:ins w:id="17" w:author="Heath Blackmon" w:date="2020-08-16T15:47:00Z">
        <w:r w:rsidRPr="00A81944">
          <w:rPr>
            <w:rFonts w:cstheme="minorHAnsi"/>
            <w:sz w:val="22"/>
            <w:szCs w:val="22"/>
          </w:rPr>
          <w:t xml:space="preserve"> or transition from holocentric to monocentric q</w:t>
        </w:r>
      </w:ins>
      <w:ins w:id="18" w:author="Heath Blackmon" w:date="2020-08-16T15:50:00Z">
        <w:r w:rsidR="00976DA4" w:rsidRPr="00976DA4">
          <w:rPr>
            <w:rFonts w:cstheme="minorHAnsi"/>
            <w:sz w:val="22"/>
            <w:szCs w:val="22"/>
            <w:vertAlign w:val="subscript"/>
          </w:rPr>
          <w:t>HM</w:t>
        </w:r>
      </w:ins>
      <w:ins w:id="19" w:author="Heath Blackmon" w:date="2020-08-16T15:47:00Z">
        <w:r w:rsidRPr="00A81944">
          <w:rPr>
            <w:rFonts w:cstheme="minorHAnsi"/>
            <w:sz w:val="22"/>
            <w:szCs w:val="22"/>
          </w:rPr>
          <w:t>).</w:t>
        </w:r>
      </w:ins>
    </w:p>
    <w:p w14:paraId="0ACBD418" w14:textId="16D4D5ED" w:rsidR="00A81944" w:rsidRDefault="00A81944" w:rsidP="006C186D">
      <w:pPr>
        <w:spacing w:after="0"/>
        <w:rPr>
          <w:ins w:id="20" w:author="Heath Blackmon" w:date="2020-08-16T15:46:00Z"/>
          <w:rFonts w:eastAsiaTheme="minorEastAsia" w:cstheme="minorHAnsi"/>
          <w:sz w:val="22"/>
          <w:szCs w:val="22"/>
        </w:rPr>
      </w:pPr>
    </w:p>
    <w:p w14:paraId="7F22A552" w14:textId="6F2D39B7" w:rsidR="00A81944" w:rsidRDefault="00A81944" w:rsidP="006C186D">
      <w:pPr>
        <w:spacing w:after="0"/>
        <w:rPr>
          <w:ins w:id="21" w:author="Heath Blackmon" w:date="2020-08-16T15:46:00Z"/>
          <w:rFonts w:eastAsiaTheme="minorEastAsia" w:cstheme="minorHAnsi"/>
          <w:sz w:val="22"/>
          <w:szCs w:val="22"/>
        </w:rPr>
      </w:pPr>
    </w:p>
    <w:p w14:paraId="350C164B" w14:textId="2BC01BFB" w:rsidR="00A81944" w:rsidRDefault="00A81944" w:rsidP="006C186D">
      <w:pPr>
        <w:spacing w:after="0"/>
        <w:rPr>
          <w:ins w:id="22" w:author="Heath Blackmon" w:date="2020-08-16T15:46:00Z"/>
          <w:rFonts w:eastAsiaTheme="minorEastAsia" w:cstheme="minorHAnsi"/>
          <w:sz w:val="22"/>
          <w:szCs w:val="22"/>
        </w:rPr>
      </w:pPr>
    </w:p>
    <w:p w14:paraId="03FE32C5" w14:textId="49EE6717" w:rsidR="00A81944" w:rsidRDefault="00A81944" w:rsidP="006C186D">
      <w:pPr>
        <w:spacing w:after="0"/>
        <w:rPr>
          <w:ins w:id="23" w:author="Heath Blackmon" w:date="2020-08-16T15:46:00Z"/>
          <w:rFonts w:eastAsiaTheme="minorEastAsia" w:cstheme="minorHAnsi"/>
          <w:sz w:val="22"/>
          <w:szCs w:val="22"/>
        </w:rPr>
      </w:pPr>
    </w:p>
    <w:p w14:paraId="59F5A7AF" w14:textId="77777777" w:rsidR="00A81944" w:rsidRDefault="00A81944" w:rsidP="006C186D">
      <w:pPr>
        <w:spacing w:after="0"/>
        <w:rPr>
          <w:rFonts w:eastAsiaTheme="minorEastAsia" w:cstheme="minorHAnsi"/>
          <w:sz w:val="22"/>
          <w:szCs w:val="22"/>
        </w:rPr>
      </w:pPr>
    </w:p>
    <w:p w14:paraId="18DA2885" w14:textId="045135EF" w:rsidR="00830CD0" w:rsidRDefault="00830CD0" w:rsidP="006C186D">
      <w:pPr>
        <w:spacing w:after="0"/>
        <w:rPr>
          <w:rFonts w:eastAsiaTheme="minorEastAsia" w:cstheme="minorHAnsi"/>
          <w:sz w:val="22"/>
          <w:szCs w:val="22"/>
        </w:rPr>
      </w:pPr>
    </w:p>
    <w:p w14:paraId="0A79061F" w14:textId="77777777" w:rsidR="00830CD0" w:rsidRDefault="00830CD0" w:rsidP="00830CD0">
      <w:pPr>
        <w:rPr>
          <w:ins w:id="24" w:author="Heath Blackmon" w:date="2020-08-16T14:30:00Z"/>
          <w:color w:val="FF0000"/>
        </w:rPr>
      </w:pPr>
      <w:ins w:id="25" w:author="Heath Blackmon" w:date="2020-08-16T14:30:00Z">
        <w:r>
          <w:rPr>
            <w:color w:val="FF0000"/>
          </w:rPr>
          <w:t>One potential concern with our analysis approach is that we are using a phylogeny with only a single tip for each genus included in our analysis, but in many cases, we have multiple species in a given genus and sometimes they vary in chromosome number. Our solution was to randomly sample from all species in a given genus and assign one of the observed chromosome numbers for each genus tip in our phylogeny. Using these sampled chromosome numbers, we then estimated rates for the current tree. Next we repeated this process for each of the 100 trees from the posterior distribution. Finally, we combined the post-</w:t>
        </w:r>
        <w:proofErr w:type="spellStart"/>
        <w:r>
          <w:rPr>
            <w:color w:val="FF0000"/>
          </w:rPr>
          <w:t>burnin</w:t>
        </w:r>
        <w:proofErr w:type="spellEnd"/>
        <w:r>
          <w:rPr>
            <w:color w:val="FF0000"/>
          </w:rPr>
          <w:t xml:space="preserve"> portion of our MCMC performed on each tree to generate a posterior distribution incorporating uncertainty in both phylogeny and tip state. This combination of a sampled tree from the posterior and a sample of possible chromosome number assignments to each genus will be referred to as a sample set below. To assess the impact uncertainty in trees and chromosome number data we conducted a bootstrap analysis with 1000 replicates. Briefly, for each bootstrap replicate we took our existing MCMC log files and chose 100 of them with replacement. This led to an average of 63 sample sets being used for parameter inference and in most (greater than 90%) bootstrap replicates one or more sample set was included four or more times. With this approach if some sample sets lead to very different answers we expect to see variation in our calculation of the delta R statistic that is reported in the paper.</w:t>
        </w:r>
      </w:ins>
    </w:p>
    <w:p w14:paraId="5FEC8C6E" w14:textId="1C0B8E4E" w:rsidR="00830CD0" w:rsidRDefault="00AA2EC5" w:rsidP="00830CD0">
      <w:pPr>
        <w:rPr>
          <w:ins w:id="26" w:author="Heath Blackmon" w:date="2020-08-16T14:30:00Z"/>
          <w:color w:val="FF0000"/>
        </w:rPr>
      </w:pPr>
      <w:ins w:id="27" w:author="Heath Blackmon" w:date="2020-08-16T14:39:00Z">
        <w:r w:rsidRPr="00AA2EC5">
          <w:rPr>
            <w:rFonts w:cstheme="minorHAnsi"/>
            <w:b/>
            <w:noProof/>
            <w:sz w:val="22"/>
            <w:szCs w:val="22"/>
          </w:rPr>
          <mc:AlternateContent>
            <mc:Choice Requires="wps">
              <w:drawing>
                <wp:anchor distT="0" distB="0" distL="114300" distR="114300" simplePos="0" relativeHeight="251659264" behindDoc="0" locked="0" layoutInCell="1" allowOverlap="1" wp14:anchorId="5AEEF528" wp14:editId="18E7B040">
                  <wp:simplePos x="0" y="0"/>
                  <wp:positionH relativeFrom="column">
                    <wp:posOffset>-57150</wp:posOffset>
                  </wp:positionH>
                  <wp:positionV relativeFrom="paragraph">
                    <wp:posOffset>4445</wp:posOffset>
                  </wp:positionV>
                  <wp:extent cx="381000" cy="3492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71C886A5" w14:textId="77777777" w:rsidR="00AA2EC5" w:rsidRPr="00877C25" w:rsidRDefault="00AA2EC5" w:rsidP="00AA2EC5">
                              <w:pPr>
                                <w:rPr>
                                  <w:b/>
                                  <w:bCs/>
                                </w:rPr>
                              </w:pPr>
                              <w:r w:rsidRPr="00877C25">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AEEF528" id="_x0000_t202" coordsize="21600,21600" o:spt="202" path="m,l,21600r21600,l21600,xe">
                  <v:stroke joinstyle="miter"/>
                  <v:path gradientshapeok="t" o:connecttype="rect"/>
                </v:shapetype>
                <v:shape id="Text Box 3" o:spid="_x0000_s1026" type="#_x0000_t202" style="position:absolute;margin-left:-4.5pt;margin-top:.35pt;width:30pt;height:2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" filled="f" stroked="f" strokeweight=".5pt">
                  <v:textbox>
                    <w:txbxContent>
                      <w:p w14:paraId="71C886A5" w14:textId="77777777" w:rsidR="00AA2EC5" w:rsidRPr="00877C25" w:rsidRDefault="00AA2EC5" w:rsidP="00AA2EC5">
                        <w:pPr>
                          <w:rPr>
                            <w:b/>
                            <w:bCs/>
                          </w:rPr>
                        </w:pPr>
                        <w:r w:rsidRPr="00877C25">
                          <w:rPr>
                            <w:b/>
                            <w:bCs/>
                          </w:rPr>
                          <w:t>A</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0288" behindDoc="0" locked="0" layoutInCell="1" allowOverlap="1" wp14:anchorId="59DBD3AA" wp14:editId="2877D9B5">
                  <wp:simplePos x="0" y="0"/>
                  <wp:positionH relativeFrom="column">
                    <wp:posOffset>3917950</wp:posOffset>
                  </wp:positionH>
                  <wp:positionV relativeFrom="paragraph">
                    <wp:posOffset>2540</wp:posOffset>
                  </wp:positionV>
                  <wp:extent cx="381000" cy="349250"/>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6B7A73EE" w14:textId="77777777" w:rsidR="00AA2EC5" w:rsidRPr="00877C25" w:rsidRDefault="00AA2EC5" w:rsidP="00AA2EC5">
                              <w:pPr>
                                <w:rPr>
                                  <w:b/>
                                  <w:bCs/>
                                </w:rPr>
                              </w:pPr>
                              <w:r>
                                <w:rPr>
                                  <w:b/>
                                  <w:bCs/>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DBD3AA" id="Text Box 4" o:spid="_x0000_s1027" type="#_x0000_t202" style="position:absolute;margin-left:308.5pt;margin-top:.2pt;width:30pt;height:2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" filled="f" stroked="f" strokeweight=".5pt">
                  <v:textbox>
                    <w:txbxContent>
                      <w:p w14:paraId="6B7A73EE" w14:textId="77777777" w:rsidR="00AA2EC5" w:rsidRPr="00877C25" w:rsidRDefault="00AA2EC5" w:rsidP="00AA2EC5">
                        <w:pPr>
                          <w:rPr>
                            <w:b/>
                            <w:bCs/>
                          </w:rPr>
                        </w:pPr>
                        <w:r>
                          <w:rPr>
                            <w:b/>
                            <w:bCs/>
                          </w:rPr>
                          <w:t>C</w:t>
                        </w:r>
                      </w:p>
                    </w:txbxContent>
                  </v:textbox>
                </v:shape>
              </w:pict>
            </mc:Fallback>
          </mc:AlternateContent>
        </w:r>
        <w:r w:rsidRPr="00AA2EC5">
          <w:rPr>
            <w:rFonts w:cstheme="minorHAnsi"/>
            <w:b/>
            <w:noProof/>
            <w:sz w:val="22"/>
            <w:szCs w:val="22"/>
          </w:rPr>
          <mc:AlternateContent>
            <mc:Choice Requires="wps">
              <w:drawing>
                <wp:anchor distT="0" distB="0" distL="114300" distR="114300" simplePos="0" relativeHeight="251661312" behindDoc="0" locked="0" layoutInCell="1" allowOverlap="1" wp14:anchorId="6E514AC9" wp14:editId="69E8F124">
                  <wp:simplePos x="0" y="0"/>
                  <wp:positionH relativeFrom="column">
                    <wp:posOffset>1917700</wp:posOffset>
                  </wp:positionH>
                  <wp:positionV relativeFrom="paragraph">
                    <wp:posOffset>2540</wp:posOffset>
                  </wp:positionV>
                  <wp:extent cx="381000" cy="349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349250"/>
                          </a:xfrm>
                          <a:prstGeom prst="rect">
                            <a:avLst/>
                          </a:prstGeom>
                          <a:noFill/>
                          <a:ln w="6350">
                            <a:noFill/>
                          </a:ln>
                        </wps:spPr>
                        <wps:txbx>
                          <w:txbxContent>
                            <w:p w14:paraId="48BFDF19" w14:textId="77777777" w:rsidR="00AA2EC5" w:rsidRPr="00877C25" w:rsidRDefault="00AA2EC5" w:rsidP="00AA2EC5">
                              <w:pPr>
                                <w:rPr>
                                  <w:b/>
                                  <w:bCs/>
                                </w:rPr>
                              </w:pPr>
                              <w:r>
                                <w:rPr>
                                  <w:b/>
                                  <w:bCs/>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E514AC9" id="Text Box 1" o:spid="_x0000_s1028" type="#_x0000_t202" style="position:absolute;margin-left:151pt;margin-top:.2pt;width:30pt;height:2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" filled="f" stroked="f" strokeweight=".5pt">
                  <v:textbox>
                    <w:txbxContent>
                      <w:p w14:paraId="48BFDF19" w14:textId="77777777" w:rsidR="00AA2EC5" w:rsidRPr="00877C25" w:rsidRDefault="00AA2EC5" w:rsidP="00AA2EC5">
                        <w:pPr>
                          <w:rPr>
                            <w:b/>
                            <w:bCs/>
                          </w:rPr>
                        </w:pPr>
                        <w:r>
                          <w:rPr>
                            <w:b/>
                            <w:bCs/>
                          </w:rPr>
                          <w:t>B</w:t>
                        </w:r>
                      </w:p>
                    </w:txbxContent>
                  </v:textbox>
                </v:shape>
              </w:pict>
            </mc:Fallback>
          </mc:AlternateContent>
        </w:r>
      </w:ins>
      <w:ins w:id="28" w:author="Heath Blackmon" w:date="2020-08-16T14:30:00Z">
        <w:r w:rsidR="00830CD0">
          <w:rPr>
            <w:noProof/>
            <w:color w:val="FF0000"/>
          </w:rPr>
          <w:drawing>
            <wp:inline distT="0" distB="0" distL="0" distR="0" wp14:anchorId="3AEE4FF6" wp14:editId="5A66BCA4">
              <wp:extent cx="594360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7750"/>
                      </a:xfrm>
                      <a:prstGeom prst="rect">
                        <a:avLst/>
                      </a:prstGeom>
                    </pic:spPr>
                  </pic:pic>
                </a:graphicData>
              </a:graphic>
            </wp:inline>
          </w:drawing>
        </w:r>
      </w:ins>
    </w:p>
    <w:p w14:paraId="6E195ADD" w14:textId="641EF925" w:rsidR="00830CD0" w:rsidRDefault="00830CD0" w:rsidP="00830CD0">
      <w:pPr>
        <w:spacing w:after="0"/>
        <w:rPr>
          <w:ins w:id="29" w:author="Heath Blackmon" w:date="2020-08-16T14:36:00Z"/>
          <w:rFonts w:eastAsiaTheme="minorEastAsia" w:cstheme="minorHAnsi"/>
          <w:sz w:val="22"/>
          <w:szCs w:val="22"/>
        </w:rPr>
      </w:pPr>
      <w:ins w:id="30" w:author="Heath Blackmon" w:date="2020-08-16T14:30:00Z">
        <w:r w:rsidRPr="00B262DF">
          <w:rPr>
            <w:rFonts w:cstheme="minorHAnsi"/>
            <w:b/>
            <w:sz w:val="22"/>
            <w:szCs w:val="22"/>
          </w:rPr>
          <w:t xml:space="preserve">Supplemental Figure </w:t>
        </w:r>
      </w:ins>
      <w:ins w:id="31" w:author="Heath Blackmon" w:date="2020-08-16T15:46:00Z">
        <w:r w:rsidR="00A81944">
          <w:rPr>
            <w:rFonts w:cstheme="minorHAnsi"/>
            <w:b/>
            <w:sz w:val="22"/>
            <w:szCs w:val="22"/>
          </w:rPr>
          <w:t>3</w:t>
        </w:r>
      </w:ins>
      <w:ins w:id="32" w:author="Heath Blackmon" w:date="2020-08-16T14:30:00Z">
        <w:r w:rsidRPr="00B262DF">
          <w:rPr>
            <w:rFonts w:cstheme="minorHAnsi"/>
            <w:b/>
            <w:sz w:val="22"/>
            <w:szCs w:val="22"/>
          </w:rPr>
          <w:t xml:space="preserve">. Comparison of </w:t>
        </w:r>
        <w:r>
          <w:rPr>
            <w:rFonts w:cstheme="minorHAnsi"/>
            <w:b/>
            <w:sz w:val="22"/>
            <w:szCs w:val="22"/>
          </w:rPr>
          <w:t>bootstrap and empirical estima</w:t>
        </w:r>
      </w:ins>
      <w:ins w:id="33" w:author="Heath Blackmon" w:date="2020-08-16T14:31:00Z">
        <w:r>
          <w:rPr>
            <w:rFonts w:cstheme="minorHAnsi"/>
            <w:b/>
            <w:sz w:val="22"/>
            <w:szCs w:val="22"/>
          </w:rPr>
          <w:t>tes</w:t>
        </w:r>
      </w:ins>
      <w:ins w:id="34" w:author="Heath Blackmon" w:date="2020-08-16T14:30:00Z">
        <w:r>
          <w:rPr>
            <w:rFonts w:cstheme="minorHAnsi"/>
            <w:sz w:val="22"/>
            <w:szCs w:val="22"/>
          </w:rPr>
          <w:t xml:space="preserve">. In each plot we show the </w:t>
        </w:r>
      </w:ins>
      <m:oMath>
        <m:r>
          <w:ins w:id="35" w:author="Heath Blackmon" w:date="2020-08-16T14:30:00Z">
            <m:rPr>
              <m:sty m:val="p"/>
            </m:rPr>
            <w:rPr>
              <w:rFonts w:ascii="Cambria Math" w:hAnsi="Cambria Math" w:cstheme="minorHAnsi"/>
              <w:sz w:val="22"/>
              <w:szCs w:val="22"/>
            </w:rPr>
            <m:t>Δ</m:t>
          </w:ins>
        </m:r>
        <m:r>
          <w:ins w:id="36" w:author="Heath Blackmon" w:date="2020-08-16T14:30:00Z">
            <w:rPr>
              <w:rFonts w:ascii="Cambria Math" w:hAnsi="Cambria Math" w:cstheme="minorHAnsi"/>
              <w:sz w:val="22"/>
              <w:szCs w:val="22"/>
            </w:rPr>
            <m:t>R</m:t>
          </w:ins>
        </m:r>
      </m:oMath>
      <w:ins w:id="37" w:author="Heath Blackmon" w:date="2020-08-16T14:30:00Z">
        <w:r>
          <w:rPr>
            <w:rFonts w:eastAsiaTheme="minorEastAsia" w:cstheme="minorHAnsi"/>
            <w:sz w:val="22"/>
            <w:szCs w:val="22"/>
          </w:rPr>
          <w:t xml:space="preserve"> statistic for </w:t>
        </w:r>
      </w:ins>
      <w:ins w:id="38" w:author="Heath Blackmon" w:date="2020-08-16T14:40:00Z">
        <w:r w:rsidR="00AA2EC5">
          <w:rPr>
            <w:rFonts w:eastAsiaTheme="minorEastAsia" w:cstheme="minorHAnsi"/>
            <w:sz w:val="22"/>
            <w:szCs w:val="22"/>
          </w:rPr>
          <w:t>one of the</w:t>
        </w:r>
      </w:ins>
      <w:ins w:id="39" w:author="Heath Blackmon" w:date="2020-08-16T14:30:00Z">
        <w:r>
          <w:rPr>
            <w:rFonts w:eastAsiaTheme="minorEastAsia" w:cstheme="minorHAnsi"/>
            <w:sz w:val="22"/>
            <w:szCs w:val="22"/>
          </w:rPr>
          <w:t xml:space="preserve"> parameters of interest in our model</w:t>
        </w:r>
      </w:ins>
      <w:ins w:id="40" w:author="Heath Blackmon" w:date="2020-08-16T14:39:00Z">
        <w:r w:rsidR="00AA2EC5">
          <w:rPr>
            <w:rFonts w:eastAsiaTheme="minorEastAsia" w:cstheme="minorHAnsi"/>
            <w:sz w:val="22"/>
            <w:szCs w:val="22"/>
          </w:rPr>
          <w:t xml:space="preserve"> A)</w:t>
        </w:r>
      </w:ins>
      <w:ins w:id="41" w:author="Heath Blackmon" w:date="2020-08-16T14:40:00Z">
        <w:r w:rsidR="00AA2EC5">
          <w:rPr>
            <w:rFonts w:eastAsiaTheme="minorEastAsia" w:cstheme="minorHAnsi"/>
            <w:sz w:val="22"/>
            <w:szCs w:val="22"/>
          </w:rPr>
          <w:t xml:space="preserve"> fissions, B) fusions, and C) polyploidy</w:t>
        </w:r>
      </w:ins>
      <w:ins w:id="42" w:author="Heath Blackmon" w:date="2020-08-16T14:30:00Z">
        <w:r>
          <w:rPr>
            <w:rFonts w:eastAsiaTheme="minorEastAsia" w:cstheme="minorHAnsi"/>
            <w:sz w:val="22"/>
            <w:szCs w:val="22"/>
          </w:rPr>
          <w:t xml:space="preserve">. </w:t>
        </w:r>
      </w:ins>
      <w:ins w:id="43" w:author="Heath Blackmon" w:date="2020-08-16T14:31:00Z">
        <w:r>
          <w:rPr>
            <w:rFonts w:eastAsiaTheme="minorEastAsia" w:cstheme="minorHAnsi"/>
            <w:sz w:val="22"/>
            <w:szCs w:val="22"/>
          </w:rPr>
          <w:t>In each plot colored</w:t>
        </w:r>
      </w:ins>
      <w:ins w:id="44" w:author="Heath Blackmon" w:date="2020-08-16T14:32:00Z">
        <w:r>
          <w:rPr>
            <w:rFonts w:eastAsiaTheme="minorEastAsia" w:cstheme="minorHAnsi"/>
            <w:sz w:val="22"/>
            <w:szCs w:val="22"/>
          </w:rPr>
          <w:t xml:space="preserve"> lines show the density distribution of 1000 bootstrap datasets. The black dashed lines show the density distribution from the empirical dataset. The </w:t>
        </w:r>
      </w:ins>
      <w:ins w:id="45" w:author="Heath Blackmon" w:date="2020-08-16T14:33:00Z">
        <w:r>
          <w:rPr>
            <w:rFonts w:eastAsiaTheme="minorEastAsia" w:cstheme="minorHAnsi"/>
            <w:sz w:val="22"/>
            <w:szCs w:val="22"/>
          </w:rPr>
          <w:t>solid black line at the bottom of each plot shows the limits of the most extreme credible intervals from all 1000 bootstraps. If a bootstrap dataset conflicted with our empirical analysis it would have a credible int</w:t>
        </w:r>
      </w:ins>
      <w:ins w:id="46" w:author="Heath Blackmon" w:date="2020-08-16T14:34:00Z">
        <w:r>
          <w:rPr>
            <w:rFonts w:eastAsiaTheme="minorEastAsia" w:cstheme="minorHAnsi"/>
            <w:sz w:val="22"/>
            <w:szCs w:val="22"/>
          </w:rPr>
          <w:t xml:space="preserve">erval where the lower value was greater than zero or its higher value was less than zero. </w:t>
        </w:r>
      </w:ins>
      <w:ins w:id="47" w:author="Heath Blackmon" w:date="2020-08-16T14:35:00Z">
        <w:r>
          <w:rPr>
            <w:rFonts w:eastAsiaTheme="minorEastAsia" w:cstheme="minorHAnsi"/>
            <w:sz w:val="22"/>
            <w:szCs w:val="22"/>
          </w:rPr>
          <w:t xml:space="preserve">All </w:t>
        </w:r>
      </w:ins>
      <w:ins w:id="48" w:author="Heath Blackmon" w:date="2020-08-16T14:34:00Z">
        <w:r>
          <w:rPr>
            <w:rFonts w:eastAsiaTheme="minorEastAsia" w:cstheme="minorHAnsi"/>
            <w:sz w:val="22"/>
            <w:szCs w:val="22"/>
          </w:rPr>
          <w:t>1000 credible intervals span zero</w:t>
        </w:r>
      </w:ins>
      <w:ins w:id="49" w:author="Heath Blackmon" w:date="2020-08-16T14:30:00Z">
        <w:r>
          <w:rPr>
            <w:rFonts w:eastAsiaTheme="minorEastAsia" w:cstheme="minorHAnsi"/>
            <w:sz w:val="22"/>
            <w:szCs w:val="22"/>
          </w:rPr>
          <w:t>.</w:t>
        </w:r>
      </w:ins>
    </w:p>
    <w:p w14:paraId="320221A7" w14:textId="77777777" w:rsidR="00830CD0" w:rsidRPr="00830CD0" w:rsidRDefault="00830CD0" w:rsidP="00830CD0">
      <w:pPr>
        <w:spacing w:after="0"/>
        <w:rPr>
          <w:ins w:id="50" w:author="Heath Blackmon" w:date="2020-08-16T14:30:00Z"/>
          <w:rFonts w:eastAsiaTheme="minorEastAsia" w:cstheme="minorHAnsi"/>
          <w:sz w:val="22"/>
          <w:szCs w:val="22"/>
        </w:rPr>
      </w:pPr>
    </w:p>
    <w:p w14:paraId="3A8ECD78" w14:textId="10D44882" w:rsidR="00830CD0" w:rsidRPr="006C186D" w:rsidRDefault="00830CD0" w:rsidP="00830CD0">
      <w:pPr>
        <w:spacing w:after="0"/>
        <w:rPr>
          <w:rFonts w:cstheme="minorHAnsi"/>
          <w:sz w:val="22"/>
          <w:szCs w:val="22"/>
        </w:rPr>
      </w:pPr>
      <w:ins w:id="51" w:author="Heath Blackmon" w:date="2020-08-16T14:30:00Z">
        <w:r>
          <w:rPr>
            <w:color w:val="FF0000"/>
          </w:rPr>
          <w:t xml:space="preserve">Our results indicate that sample sets have no significant impact our inference approach. None of the 1000 bootstrap replicates led to inferences different from those reported in the main </w:t>
        </w:r>
        <w:r>
          <w:rPr>
            <w:color w:val="FF0000"/>
          </w:rPr>
          <w:lastRenderedPageBreak/>
          <w:t>body of the manuscript. More broadly we would suggest that this type of bootstrap replicate should become a more standard part of comparative methods to assess whether estimates have been marginalized over a sufficient sampling of trees.</w:t>
        </w:r>
      </w:ins>
    </w:p>
    <w:sectPr w:rsidR="00830CD0" w:rsidRPr="006C186D" w:rsidSect="009A5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6D"/>
    <w:rsid w:val="0003200B"/>
    <w:rsid w:val="000921AE"/>
    <w:rsid w:val="002B6299"/>
    <w:rsid w:val="003B095F"/>
    <w:rsid w:val="0047268D"/>
    <w:rsid w:val="005331A7"/>
    <w:rsid w:val="00587415"/>
    <w:rsid w:val="006C186D"/>
    <w:rsid w:val="00830CD0"/>
    <w:rsid w:val="00976DA4"/>
    <w:rsid w:val="00977F23"/>
    <w:rsid w:val="009A5799"/>
    <w:rsid w:val="00A81944"/>
    <w:rsid w:val="00AA2EC5"/>
    <w:rsid w:val="00B01ECE"/>
    <w:rsid w:val="00B8575C"/>
    <w:rsid w:val="00BB15D7"/>
    <w:rsid w:val="00BD37B6"/>
    <w:rsid w:val="00D858B6"/>
    <w:rsid w:val="00E46182"/>
    <w:rsid w:val="00F665B9"/>
    <w:rsid w:val="00FB1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6AA884"/>
  <w15:chartTrackingRefBased/>
  <w15:docId w15:val="{7AF12292-D149-9842-ADB9-2CDCB2C35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86D"/>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0CD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0CD0"/>
    <w:rPr>
      <w:rFonts w:ascii="Times New Roman" w:hAnsi="Times New Roman" w:cs="Times New Roman"/>
      <w:sz w:val="18"/>
      <w:szCs w:val="18"/>
    </w:rPr>
  </w:style>
  <w:style w:type="paragraph" w:styleId="NormalWeb">
    <w:name w:val="Normal (Web)"/>
    <w:basedOn w:val="Normal"/>
    <w:uiPriority w:val="99"/>
    <w:semiHidden/>
    <w:unhideWhenUsed/>
    <w:rsid w:val="00A8194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40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Heath Blackmon</cp:lastModifiedBy>
  <cp:revision>3</cp:revision>
  <dcterms:created xsi:type="dcterms:W3CDTF">2020-06-13T15:29:00Z</dcterms:created>
  <dcterms:modified xsi:type="dcterms:W3CDTF">2020-08-17T19:06:00Z</dcterms:modified>
</cp:coreProperties>
</file>