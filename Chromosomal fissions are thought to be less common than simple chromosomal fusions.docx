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D626" w14:textId="77777777" w:rsidR="00EE6581" w:rsidRPr="00EE6581" w:rsidRDefault="00EE6581" w:rsidP="00EE6581">
      <w:pPr>
        <w:pStyle w:val="Default"/>
        <w:widowControl w:val="0"/>
        <w:spacing w:line="480" w:lineRule="auto"/>
        <w:rPr>
          <w:rFonts w:cs="Times New Roman"/>
          <w:b/>
          <w:bCs/>
          <w:iCs/>
        </w:rPr>
      </w:pPr>
    </w:p>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162F47EF"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ins w:id="0" w:author="Microsoft Office User" w:date="2020-04-13T18:52:00Z">
        <w:r w:rsidR="00DD5BFC">
          <w:rPr>
            <w:rFonts w:ascii="Times New Roman" w:hAnsi="Times New Roman" w:cs="Times New Roman"/>
            <w:iCs/>
          </w:rPr>
          <w:t xml:space="preserve">Not all centromeres are </w:t>
        </w:r>
        <w:proofErr w:type="gramStart"/>
        <w:r w:rsidR="00DD5BFC">
          <w:rPr>
            <w:rFonts w:ascii="Times New Roman" w:hAnsi="Times New Roman" w:cs="Times New Roman"/>
            <w:iCs/>
          </w:rPr>
          <w:t>equal</w:t>
        </w:r>
        <w:proofErr w:type="gramEnd"/>
        <w:r w:rsidR="00DD5BFC">
          <w:rPr>
            <w:rFonts w:ascii="Times New Roman" w:hAnsi="Times New Roman" w:cs="Times New Roman"/>
            <w:iCs/>
          </w:rPr>
          <w:t xml:space="preserve"> or are they?</w:t>
        </w:r>
      </w:ins>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3112116D" w:rsidR="00EE6581" w:rsidRPr="003873E6" w:rsidRDefault="003873E6" w:rsidP="00077899">
      <w:pPr>
        <w:pStyle w:val="Default"/>
        <w:widowControl w:val="0"/>
        <w:spacing w:line="480" w:lineRule="auto"/>
        <w:rPr>
          <w:rFonts w:cs="Times New Roman"/>
          <w:iCs/>
        </w:rPr>
      </w:pPr>
      <w:r>
        <w:rPr>
          <w:rFonts w:cs="Times New Roman"/>
          <w:b/>
          <w:bCs/>
          <w:iCs/>
        </w:rPr>
        <w:tab/>
      </w:r>
      <w:commentRangeStart w:id="1"/>
      <w:r>
        <w:rPr>
          <w:rFonts w:cs="Times New Roman"/>
          <w:iCs/>
        </w:rPr>
        <w:t>Chromosome number is a central aspect of genome organization</w:t>
      </w:r>
      <w:commentRangeEnd w:id="1"/>
      <w:r w:rsidR="00DD5BFC">
        <w:rPr>
          <w:rStyle w:val="CommentReference"/>
          <w:rFonts w:asciiTheme="minorHAnsi" w:hAnsiTheme="minorHAnsi"/>
        </w:rPr>
        <w:commentReference w:id="1"/>
      </w:r>
      <w:ins w:id="2" w:author="Microsoft Office User" w:date="2020-04-14T23:41:00Z">
        <w:r w:rsidR="0065584C">
          <w:rPr>
            <w:rFonts w:cs="Times New Roman"/>
            <w:iCs/>
          </w:rPr>
          <w:t xml:space="preserve"> and can impact speciation and recombination rates </w:t>
        </w:r>
      </w:ins>
      <w:bookmarkStart w:id="3" w:name="_GoBack"/>
      <w:bookmarkEnd w:id="3"/>
      <w:r>
        <w:rPr>
          <w:rFonts w:cs="Times New Roman"/>
          <w:iCs/>
        </w:rPr>
        <w:t>. Eukaryotes show a wide distribution of both type and number of chromosomes within their genomes.</w:t>
      </w:r>
      <w:ins w:id="4" w:author="Microsoft Office User" w:date="2020-04-14T22:31:00Z">
        <w:r w:rsidR="009805C9">
          <w:rPr>
            <w:rFonts w:cs="Times New Roman"/>
            <w:iCs/>
          </w:rPr>
          <w:t xml:space="preserve"> Despite a century of research, many fund</w:t>
        </w:r>
      </w:ins>
      <w:ins w:id="5" w:author="Microsoft Office User" w:date="2020-04-14T22:32:00Z">
        <w:r w:rsidR="009805C9">
          <w:rPr>
            <w:rFonts w:cs="Times New Roman"/>
            <w:iCs/>
          </w:rPr>
          <w:t>amental aspects of chromosome number evolution remain a mystery.</w:t>
        </w:r>
      </w:ins>
      <w:r>
        <w:rPr>
          <w:rFonts w:cs="Times New Roman"/>
          <w:iCs/>
        </w:rPr>
        <w:t xml:space="preserve"> </w:t>
      </w:r>
      <w:ins w:id="6" w:author="Microsoft Office User" w:date="2020-04-14T22:32:00Z">
        <w:r w:rsidR="009805C9">
          <w:rPr>
            <w:rFonts w:cs="Times New Roman"/>
            <w:iCs/>
          </w:rPr>
          <w:t xml:space="preserve">One example, is the dynamics of fissions in holocentric and monocentric </w:t>
        </w:r>
      </w:ins>
      <w:ins w:id="7" w:author="Microsoft Office User" w:date="2020-04-14T22:33:00Z">
        <w:r w:rsidR="009805C9">
          <w:rPr>
            <w:rFonts w:cs="Times New Roman"/>
            <w:iCs/>
          </w:rPr>
          <w:t>chromosomes</w:t>
        </w:r>
      </w:ins>
      <w:ins w:id="8" w:author="Microsoft Office User" w:date="2020-04-14T22:32:00Z">
        <w:r w:rsidR="009805C9">
          <w:rPr>
            <w:rFonts w:cs="Times New Roman"/>
            <w:iCs/>
          </w:rPr>
          <w:t xml:space="preserve">. </w:t>
        </w:r>
      </w:ins>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We found XXX.</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077899" w:rsidRDefault="00D97F3B" w:rsidP="00077899">
      <w:pPr>
        <w:pStyle w:val="Default"/>
        <w:widowControl w:val="0"/>
        <w:spacing w:line="480" w:lineRule="auto"/>
        <w:rPr>
          <w:rFonts w:cs="Times New Roman"/>
          <w:b/>
          <w:bCs/>
          <w:iCs/>
        </w:rPr>
      </w:pPr>
      <w:r w:rsidRPr="00077899">
        <w:rPr>
          <w:rFonts w:cs="Times New Roman"/>
          <w:b/>
          <w:bCs/>
          <w:iCs/>
        </w:rPr>
        <w:t>Introduction</w:t>
      </w:r>
    </w:p>
    <w:p w14:paraId="3D1B05D5" w14:textId="165E1EF7" w:rsidR="006C71CA" w:rsidRPr="00077899" w:rsidRDefault="00554932" w:rsidP="0065584C">
      <w:pPr>
        <w:pStyle w:val="Default"/>
        <w:widowControl w:val="0"/>
        <w:spacing w:line="480" w:lineRule="auto"/>
        <w:ind w:firstLine="720"/>
        <w:rPr>
          <w:rFonts w:cs="Times New Roman"/>
        </w:rPr>
      </w:pPr>
      <w:ins w:id="9" w:author="Microsoft Office User" w:date="2020-04-14T22:48:00Z">
        <w:r>
          <w:rPr>
            <w:rFonts w:cs="Times New Roman"/>
          </w:rPr>
          <w:t xml:space="preserve">Insects </w:t>
        </w:r>
      </w:ins>
      <w:ins w:id="10" w:author="Microsoft Office User" w:date="2020-04-14T22:49:00Z">
        <w:r>
          <w:rPr>
            <w:rFonts w:cs="Times New Roman"/>
          </w:rPr>
          <w:t xml:space="preserve">are incredibly speciose and </w:t>
        </w:r>
      </w:ins>
      <w:ins w:id="11" w:author="Microsoft Office User" w:date="2020-04-14T22:48:00Z">
        <w:r>
          <w:rPr>
            <w:rFonts w:cs="Times New Roman"/>
          </w:rPr>
          <w:t>a</w:t>
        </w:r>
      </w:ins>
      <w:ins w:id="12" w:author="Microsoft Office User" w:date="2020-04-14T22:49:00Z">
        <w:r>
          <w:rPr>
            <w:rFonts w:cs="Times New Roman"/>
          </w:rPr>
          <w:t>ccount for much of the variation present in animal species</w:t>
        </w:r>
      </w:ins>
      <w:ins w:id="13" w:author="Microsoft Office User" w:date="2020-04-14T22:50:00Z">
        <w:r>
          <w:rPr>
            <w:rFonts w:cs="Times New Roman"/>
          </w:rPr>
          <w:t xml:space="preserve"> (Mora et al. 2011). </w:t>
        </w:r>
      </w:ins>
      <w:ins w:id="14" w:author="Microsoft Office User" w:date="2020-04-14T23:39:00Z">
        <w:r w:rsidR="0065584C">
          <w:rPr>
            <w:rFonts w:cs="Times New Roman"/>
          </w:rPr>
          <w:t>Chromosome</w:t>
        </w:r>
      </w:ins>
      <w:ins w:id="15" w:author="Microsoft Office User" w:date="2020-04-14T23:32:00Z">
        <w:r w:rsidR="00BD0893">
          <w:rPr>
            <w:rFonts w:cs="Times New Roman"/>
          </w:rPr>
          <w:t xml:space="preserve"> </w:t>
        </w:r>
      </w:ins>
      <w:ins w:id="16" w:author="Microsoft Office User" w:date="2020-04-14T23:35:00Z">
        <w:r w:rsidR="00BD0893">
          <w:rPr>
            <w:rFonts w:cs="Times New Roman"/>
          </w:rPr>
          <w:t>number stability is expecte</w:t>
        </w:r>
      </w:ins>
      <w:ins w:id="17" w:author="Microsoft Office User" w:date="2020-04-14T23:38:00Z">
        <w:r w:rsidR="00BD0893">
          <w:rPr>
            <w:rFonts w:cs="Times New Roman"/>
          </w:rPr>
          <w:t xml:space="preserve">d among </w:t>
        </w:r>
      </w:ins>
      <w:ins w:id="18" w:author="Microsoft Office User" w:date="2020-04-14T23:40:00Z">
        <w:r w:rsidR="0065584C">
          <w:rPr>
            <w:rFonts w:ascii="Calibri" w:hAnsi="Calibri" w:cs="Times New Roman"/>
            <w:color w:val="000000" w:themeColor="text1"/>
          </w:rPr>
          <w:t xml:space="preserve">lineages as shifts in chromosome number can lead to a decrease in fitness. </w:t>
        </w:r>
      </w:ins>
      <w:ins w:id="19" w:author="Microsoft Office User" w:date="2020-04-14T23:35:00Z">
        <w:r w:rsidR="00BD0893">
          <w:rPr>
            <w:rFonts w:cs="Times New Roman"/>
          </w:rPr>
          <w:t>This s</w:t>
        </w:r>
      </w:ins>
      <w:ins w:id="20" w:author="Microsoft Office User" w:date="2020-04-14T23:36:00Z">
        <w:r w:rsidR="00BD0893">
          <w:rPr>
            <w:rFonts w:cs="Times New Roman"/>
          </w:rPr>
          <w:t>tability in chromosome numbers is driven by underdominance of chromosomal rearrangements that cause speciation by reducing the fitness of heterozygotes</w:t>
        </w:r>
      </w:ins>
      <w:ins w:id="21" w:author="Microsoft Office User" w:date="2020-04-14T23:37:00Z">
        <w:r w:rsidR="00BD0893">
          <w:rPr>
            <w:rFonts w:cs="Times New Roman"/>
          </w:rPr>
          <w:t xml:space="preserve"> and suppressed recombination when chromosomal rearrangements are neutral (</w:t>
        </w:r>
      </w:ins>
      <w:proofErr w:type="spellStart"/>
      <w:ins w:id="22" w:author="Microsoft Office User" w:date="2020-04-14T23:38:00Z">
        <w:r w:rsidR="00BD0893">
          <w:rPr>
            <w:rFonts w:cs="Times New Roman"/>
          </w:rPr>
          <w:t>Faria</w:t>
        </w:r>
        <w:proofErr w:type="spellEnd"/>
        <w:r w:rsidR="00BD0893">
          <w:rPr>
            <w:rFonts w:cs="Times New Roman"/>
          </w:rPr>
          <w:t xml:space="preserve"> and Navarro 2010). </w:t>
        </w:r>
      </w:ins>
      <w:commentRangeStart w:id="23"/>
      <w:del w:id="24" w:author="Microsoft Office User" w:date="2020-04-14T23:28:00Z">
        <w:r w:rsidR="006C71CA" w:rsidRPr="00077899" w:rsidDel="00C674C3">
          <w:rPr>
            <w:rFonts w:cs="Times New Roman"/>
          </w:rPr>
          <w:delText>Chromosome number</w:delText>
        </w:r>
      </w:del>
      <w:del w:id="25" w:author="Microsoft Office User" w:date="2020-04-14T23:41:00Z">
        <w:r w:rsidR="006C71CA" w:rsidRPr="00077899" w:rsidDel="0065584C">
          <w:rPr>
            <w:rFonts w:cs="Times New Roman"/>
          </w:rPr>
          <w:delText xml:space="preserve"> is a fundamental aspect of g</w:delText>
        </w:r>
        <w:commentRangeEnd w:id="23"/>
        <w:r w:rsidR="00DD5BFC" w:rsidDel="0065584C">
          <w:rPr>
            <w:rStyle w:val="CommentReference"/>
            <w:rFonts w:asciiTheme="minorHAnsi" w:hAnsiTheme="minorHAnsi"/>
          </w:rPr>
          <w:commentReference w:id="23"/>
        </w:r>
        <w:r w:rsidR="006C71CA" w:rsidRPr="00077899" w:rsidDel="0065584C">
          <w:rPr>
            <w:rFonts w:cs="Times New Roman"/>
          </w:rPr>
          <w:delText xml:space="preserve">enome organization and is available for </w:delText>
        </w:r>
        <w:r w:rsidR="00186372" w:rsidDel="0065584C">
          <w:rPr>
            <w:rFonts w:cs="Times New Roman"/>
          </w:rPr>
          <w:delText>tens of thousands</w:delText>
        </w:r>
        <w:r w:rsidR="006C71CA" w:rsidRPr="00077899" w:rsidDel="0065584C">
          <w:rPr>
            <w:rFonts w:cs="Times New Roman"/>
          </w:rPr>
          <w:delText xml:space="preserve"> of species </w:delText>
        </w:r>
        <w:r w:rsidR="006C71CA" w:rsidRPr="00077899" w:rsidDel="0065584C">
          <w:rPr>
            <w:rFonts w:cs="Times New Roman"/>
          </w:rPr>
          <w:fldChar w:fldCharType="begin"/>
        </w:r>
        <w:r w:rsidR="006A5BDC" w:rsidDel="0065584C">
          <w:rPr>
            <w:rFonts w:cs="Times New Roman"/>
          </w:rPr>
          <w:del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delInstrText>
        </w:r>
        <w:r w:rsidR="006C71CA" w:rsidRPr="00077899" w:rsidDel="0065584C">
          <w:rPr>
            <w:rFonts w:cs="Times New Roman"/>
          </w:rPr>
          <w:fldChar w:fldCharType="separate"/>
        </w:r>
        <w:r w:rsidR="006A5BDC" w:rsidDel="0065584C">
          <w:rPr>
            <w:rFonts w:cs="Times New Roman"/>
            <w:noProof/>
          </w:rPr>
          <w:delText>(Blackmon, et al. 2017)</w:delText>
        </w:r>
        <w:r w:rsidR="006C71CA" w:rsidRPr="00077899" w:rsidDel="0065584C">
          <w:rPr>
            <w:rFonts w:cs="Times New Roman"/>
          </w:rPr>
          <w:fldChar w:fldCharType="end"/>
        </w:r>
        <w:r w:rsidR="006C71CA" w:rsidRPr="00077899" w:rsidDel="0065584C">
          <w:rPr>
            <w:rFonts w:cs="Times New Roman"/>
          </w:rPr>
          <w:delText xml:space="preserve">. </w:delText>
        </w:r>
      </w:del>
      <w:commentRangeStart w:id="26"/>
      <w:del w:id="27" w:author="Microsoft Office User" w:date="2020-04-14T23:24:00Z">
        <w:r w:rsidR="006C71CA" w:rsidRPr="00077899" w:rsidDel="00C674C3">
          <w:rPr>
            <w:rFonts w:cs="Times New Roman"/>
          </w:rPr>
          <w:delText>Eukaryotes show</w:delText>
        </w:r>
        <w:r w:rsidR="00186372" w:rsidDel="00C674C3">
          <w:rPr>
            <w:rFonts w:cs="Times New Roman"/>
          </w:rPr>
          <w:delText xml:space="preserve"> a</w:delText>
        </w:r>
        <w:r w:rsidR="006C71CA" w:rsidRPr="00077899" w:rsidDel="00C674C3">
          <w:rPr>
            <w:rFonts w:cs="Times New Roman"/>
          </w:rPr>
          <w:delText xml:space="preserve"> wide diversity both in the type and number of chromosomes within their genome. </w:delText>
        </w:r>
      </w:del>
      <w:r w:rsidR="006C71CA" w:rsidRPr="00077899">
        <w:rPr>
          <w:rFonts w:cs="Times New Roman"/>
        </w:rPr>
        <w:t xml:space="preserve">The evolution of chromosome number has been recalcitrant to the formation of rules or generalizations that can explain variation in patterns and rates across large clades. </w:t>
      </w:r>
      <w:commentRangeEnd w:id="26"/>
      <w:r w:rsidR="00DD5BFC">
        <w:rPr>
          <w:rStyle w:val="CommentReference"/>
          <w:rFonts w:asciiTheme="minorHAnsi" w:hAnsiTheme="minorHAnsi"/>
        </w:rPr>
        <w:commentReference w:id="26"/>
      </w:r>
      <w:r w:rsidR="006C71CA" w:rsidRPr="00077899">
        <w:rPr>
          <w:rFonts w:cs="Times New Roman"/>
        </w:rPr>
        <w:t xml:space="preserve">What is clear is that within clades fusions and fissions are two of the dominant </w:t>
      </w:r>
      <w:r w:rsidR="006C71CA" w:rsidRPr="00077899">
        <w:rPr>
          <w:rFonts w:cs="Times New Roman"/>
        </w:rPr>
        <w:lastRenderedPageBreak/>
        <w:t xml:space="preserve">forces in reshaping karyotypes </w:t>
      </w:r>
      <w:r w:rsidR="006C71CA" w:rsidRPr="00077899">
        <w:rPr>
          <w:rFonts w:cs="Times New Roman"/>
        </w:rPr>
        <w:fldChar w:fldCharType="begin"/>
      </w:r>
      <w:r w:rsidR="006A5BDC">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006C71CA" w:rsidRPr="00077899">
        <w:rPr>
          <w:rFonts w:cs="Times New Roman"/>
        </w:rPr>
        <w:fldChar w:fldCharType="separate"/>
      </w:r>
      <w:r w:rsidR="006A5BDC">
        <w:rPr>
          <w:rFonts w:cs="Times New Roman"/>
          <w:noProof/>
        </w:rPr>
        <w:t>(Lucek 2018)</w:t>
      </w:r>
      <w:r w:rsidR="006C71CA" w:rsidRPr="00077899">
        <w:rPr>
          <w:rFonts w:cs="Times New Roman"/>
        </w:rPr>
        <w:fldChar w:fldCharType="end"/>
      </w:r>
      <w:r w:rsidR="006C71CA" w:rsidRPr="00077899">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Pr>
          <w:rFonts w:cs="Times New Roman"/>
        </w:rPr>
        <w:t xml:space="preserve"> can decrease chromosome number</w:t>
      </w:r>
      <w:r w:rsidR="006C71CA" w:rsidRPr="00077899">
        <w:rPr>
          <w:rFonts w:cs="Times New Roman"/>
        </w:rPr>
        <w:t xml:space="preserve">, and second, fusion of telomeres from two chromosomes followed by inactivation of one of the centromeres </w:t>
      </w:r>
      <w:r w:rsidR="006C71CA" w:rsidRPr="00077899">
        <w:rPr>
          <w:rFonts w:cs="Times New Roman"/>
        </w:rPr>
        <w:fldChar w:fldCharType="begin"/>
      </w:r>
      <w:r w:rsidR="006A5BDC">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006C71CA" w:rsidRPr="00077899">
        <w:rPr>
          <w:rFonts w:cs="Times New Roman"/>
        </w:rPr>
        <w:fldChar w:fldCharType="separate"/>
      </w:r>
      <w:r w:rsidR="006A5BDC">
        <w:rPr>
          <w:rFonts w:cs="Times New Roman"/>
          <w:noProof/>
        </w:rPr>
        <w:t>(Miga 2017)</w:t>
      </w:r>
      <w:r w:rsidR="006C71CA" w:rsidRPr="00077899">
        <w:rPr>
          <w:rFonts w:cs="Times New Roman"/>
        </w:rPr>
        <w:fldChar w:fldCharType="end"/>
      </w:r>
      <w:r w:rsidR="006C71CA" w:rsidRPr="00077899">
        <w:rPr>
          <w:rFonts w:cs="Times New Roman"/>
        </w:rPr>
        <w:t>. In contrast, fission increasing chromosome number can happen in just the way</w:t>
      </w:r>
      <w:r w:rsidR="00DD5BFC">
        <w:rPr>
          <w:rFonts w:cs="Times New Roman"/>
        </w:rPr>
        <w:t xml:space="preserve"> we might imagine</w:t>
      </w:r>
      <w:r w:rsidR="00186372">
        <w:rPr>
          <w:rFonts w:cs="Times New Roman"/>
        </w:rPr>
        <w:t>,</w:t>
      </w:r>
      <w:r w:rsidR="006C71CA" w:rsidRPr="00077899">
        <w:rPr>
          <w:rFonts w:cs="Times New Roman"/>
        </w:rPr>
        <w:t xml:space="preserve"> through fissions in the centromere region and </w:t>
      </w:r>
      <w:r w:rsidR="00186372">
        <w:rPr>
          <w:rFonts w:cs="Times New Roman"/>
        </w:rPr>
        <w:t xml:space="preserve">the </w:t>
      </w:r>
      <w:r w:rsidR="006C71CA" w:rsidRPr="00077899">
        <w:rPr>
          <w:rFonts w:cs="Times New Roman"/>
        </w:rPr>
        <w:t xml:space="preserve">gaining of new telomeric sequences </w:t>
      </w:r>
      <w:r w:rsidR="006C71CA" w:rsidRPr="00077899">
        <w:rPr>
          <w:rFonts w:cs="Times New Roman"/>
        </w:rPr>
        <w:fldChar w:fldCharType="begin"/>
      </w:r>
      <w:r w:rsidR="006A5BDC">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006C71CA" w:rsidRPr="00077899">
        <w:rPr>
          <w:rFonts w:cs="Times New Roman"/>
        </w:rPr>
        <w:fldChar w:fldCharType="separate"/>
      </w:r>
      <w:r w:rsidR="006A5BDC">
        <w:rPr>
          <w:rFonts w:cs="Times New Roman"/>
          <w:noProof/>
        </w:rPr>
        <w:t>(Moretti and Sabato 1984; Garagna, et al. 1995)</w:t>
      </w:r>
      <w:r w:rsidR="006C71CA" w:rsidRPr="00077899">
        <w:rPr>
          <w:rFonts w:cs="Times New Roman"/>
        </w:rPr>
        <w:fldChar w:fldCharType="end"/>
      </w:r>
      <w:r w:rsidR="006C71CA" w:rsidRPr="00077899">
        <w:rPr>
          <w:rFonts w:cs="Times New Roman"/>
        </w:rPr>
        <w:t>.</w:t>
      </w:r>
    </w:p>
    <w:p w14:paraId="0CACAC72" w14:textId="4BAF00CE" w:rsidR="00A631A4" w:rsidRDefault="00186372" w:rsidP="00077899">
      <w:pPr>
        <w:spacing w:line="480" w:lineRule="auto"/>
        <w:ind w:firstLine="720"/>
        <w:rPr>
          <w:rFonts w:ascii="Times New Roman" w:hAnsi="Times New Roman" w:cs="Times New Roman"/>
        </w:rPr>
      </w:pPr>
      <w:commentRangeStart w:id="28"/>
      <w:r>
        <w:rPr>
          <w:rFonts w:ascii="Times New Roman" w:hAnsi="Times New Roman" w:cs="Times New Roman"/>
        </w:rPr>
        <w:t>F</w:t>
      </w:r>
      <w:r w:rsidR="006C71CA" w:rsidRPr="00077899">
        <w:rPr>
          <w:rFonts w:ascii="Times New Roman" w:hAnsi="Times New Roman" w:cs="Times New Roman"/>
        </w:rPr>
        <w:t xml:space="preserve">issions and fusions </w:t>
      </w:r>
      <w:r>
        <w:rPr>
          <w:rFonts w:ascii="Times New Roman" w:hAnsi="Times New Roman" w:cs="Times New Roman"/>
        </w:rPr>
        <w:t xml:space="preserve">are assumed to </w:t>
      </w:r>
      <w:r w:rsidR="006C71CA" w:rsidRPr="00077899">
        <w:rPr>
          <w:rFonts w:ascii="Times New Roman" w:hAnsi="Times New Roman" w:cs="Times New Roman"/>
        </w:rPr>
        <w:t xml:space="preserve">be deleterious </w:t>
      </w:r>
      <w:commentRangeEnd w:id="28"/>
      <w:r w:rsidR="00DD5BFC">
        <w:rPr>
          <w:rStyle w:val="CommentReference"/>
        </w:rPr>
        <w:commentReference w:id="28"/>
      </w:r>
      <w:r w:rsidR="006C71CA" w:rsidRPr="00077899">
        <w:rPr>
          <w:rFonts w:ascii="Times New Roman" w:hAnsi="Times New Roman" w:cs="Times New Roman"/>
        </w:rPr>
        <w:t xml:space="preserve">or underdominant and as such they should only fix in a population if there is low effective population size. However, centromeric structure may modulate the fitness effect of fusions and fissions. </w:t>
      </w:r>
      <w:r>
        <w:rPr>
          <w:rFonts w:ascii="Times New Roman" w:hAnsi="Times New Roman" w:cs="Times New Roman"/>
        </w:rPr>
        <w:t>Since</w:t>
      </w:r>
      <w:r w:rsidR="006C71CA" w:rsidRPr="00077899">
        <w:rPr>
          <w:rFonts w:ascii="Times New Roman" w:hAnsi="Times New Roman" w:cs="Times New Roman"/>
        </w:rPr>
        <w:t xml:space="preserve"> holocentric centromeres are diffuse and spindle fibers attach along the entire length of the chromosome it has been hypothesized that species with this type of centromere should have little difficulty segregating chromosomes that have experienced fusions or fissions </w:t>
      </w:r>
      <w:r w:rsidR="006C71CA" w:rsidRPr="00077899">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Pr>
          <w:rFonts w:ascii="Times New Roman" w:hAnsi="Times New Roman" w:cs="Times New Roman"/>
        </w:rPr>
        <w:instrText xml:space="preserve"> ADDIN EN.CITE </w:instrText>
      </w:r>
      <w:r w:rsidR="006A5BDC">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Pr>
          <w:rFonts w:ascii="Times New Roman" w:hAnsi="Times New Roman" w:cs="Times New Roman"/>
        </w:rPr>
        <w:instrText xml:space="preserve"> ADDIN EN.CITE.DATA </w:instrText>
      </w:r>
      <w:r w:rsidR="006A5BDC">
        <w:rPr>
          <w:rFonts w:ascii="Times New Roman" w:hAnsi="Times New Roman" w:cs="Times New Roman"/>
        </w:rPr>
      </w:r>
      <w:r w:rsidR="006A5BDC">
        <w:rPr>
          <w:rFonts w:ascii="Times New Roman" w:hAnsi="Times New Roman" w:cs="Times New Roman"/>
        </w:rPr>
        <w:fldChar w:fldCharType="end"/>
      </w:r>
      <w:r w:rsidR="006C71CA" w:rsidRPr="00077899">
        <w:rPr>
          <w:rFonts w:ascii="Times New Roman" w:hAnsi="Times New Roman" w:cs="Times New Roman"/>
        </w:rPr>
        <w:fldChar w:fldCharType="separate"/>
      </w:r>
      <w:r w:rsidR="006A5BDC">
        <w:rPr>
          <w:rFonts w:ascii="Times New Roman" w:hAnsi="Times New Roman" w:cs="Times New Roman"/>
          <w:noProof/>
        </w:rPr>
        <w:t>(Malheiros-Garde and Gardé 1950; Greilhuber 1995; Luceño and Guerra 1996)</w:t>
      </w:r>
      <w:r w:rsidR="006C71CA" w:rsidRPr="00077899">
        <w:rPr>
          <w:rFonts w:ascii="Times New Roman" w:hAnsi="Times New Roman" w:cs="Times New Roman"/>
        </w:rPr>
        <w:fldChar w:fldCharType="end"/>
      </w:r>
      <w:r w:rsidR="006C71CA" w:rsidRPr="00077899">
        <w:rPr>
          <w:rFonts w:ascii="Times New Roman" w:hAnsi="Times New Roman" w:cs="Times New Roman"/>
        </w:rPr>
        <w:t xml:space="preserve">. </w:t>
      </w:r>
      <w:commentRangeStart w:id="29"/>
      <w:r w:rsidR="006C71CA" w:rsidRPr="00077899">
        <w:rPr>
          <w:rFonts w:ascii="Times New Roman" w:hAnsi="Times New Roman" w:cs="Times New Roman"/>
        </w:rPr>
        <w:t xml:space="preserve">In contrast, species with monocentric chromosomes have a single, localized centromere and chromosomal fragments generated from fusions or fissions may lack centromeres. These chromosomal fragments will not be able to segregate normally and will thus be deleterious. </w:t>
      </w:r>
      <w:commentRangeEnd w:id="29"/>
      <w:r w:rsidR="00DD5BFC">
        <w:rPr>
          <w:rStyle w:val="CommentReference"/>
        </w:rPr>
        <w:commentReference w:id="29"/>
      </w:r>
      <w:r w:rsidR="006C71CA" w:rsidRPr="00077899">
        <w:rPr>
          <w:rFonts w:ascii="Times New Roman" w:hAnsi="Times New Roman" w:cs="Times New Roman"/>
        </w:rPr>
        <w:t xml:space="preserve">Therefore, holocentricity has potential to reduce or eliminate selective pressure against and underdominance of chromosome rearrangements. This could allow for a higher rate of fixation </w:t>
      </w:r>
      <w:r w:rsidR="006C71CA" w:rsidRPr="00077899">
        <w:rPr>
          <w:rFonts w:ascii="Times New Roman" w:hAnsi="Times New Roman" w:cs="Times New Roman"/>
        </w:rPr>
        <w:fldChar w:fldCharType="begin"/>
      </w:r>
      <w:r w:rsidR="006A5BDC">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077899">
        <w:rPr>
          <w:rFonts w:ascii="Times New Roman" w:hAnsi="Times New Roman" w:cs="Times New Roman"/>
        </w:rPr>
        <w:fldChar w:fldCharType="separate"/>
      </w:r>
      <w:r w:rsidR="006A5BDC">
        <w:rPr>
          <w:rFonts w:ascii="Times New Roman" w:hAnsi="Times New Roman" w:cs="Times New Roman"/>
          <w:noProof/>
        </w:rPr>
        <w:t>(Escudero, et al. 2012)</w:t>
      </w:r>
      <w:r w:rsidR="006C71CA" w:rsidRPr="00077899">
        <w:rPr>
          <w:rFonts w:ascii="Times New Roman" w:hAnsi="Times New Roman" w:cs="Times New Roman"/>
        </w:rPr>
        <w:fldChar w:fldCharType="end"/>
      </w:r>
      <w:r w:rsidR="006C71CA" w:rsidRPr="00077899">
        <w:rPr>
          <w:rFonts w:ascii="Times New Roman" w:hAnsi="Times New Roman" w:cs="Times New Roman"/>
        </w:rPr>
        <w:t>.</w:t>
      </w:r>
    </w:p>
    <w:p w14:paraId="49584137" w14:textId="30D16FD1" w:rsidR="00186372" w:rsidRPr="00077899" w:rsidRDefault="00186372" w:rsidP="00543B0A">
      <w:pPr>
        <w:pStyle w:val="Default"/>
        <w:widowControl w:val="0"/>
        <w:spacing w:line="480" w:lineRule="auto"/>
        <w:ind w:firstLine="720"/>
        <w:rPr>
          <w:rFonts w:cs="Times New Roman"/>
        </w:rPr>
      </w:pPr>
      <w:r>
        <w:rPr>
          <w:rFonts w:cs="Times New Roman"/>
        </w:rPr>
        <w:t xml:space="preserve">In this study, </w:t>
      </w:r>
      <w:del w:id="30" w:author="Microsoft Office User" w:date="2020-04-14T22:25:00Z">
        <w:r w:rsidDel="006A5BDC">
          <w:rPr>
            <w:rFonts w:cs="Times New Roman"/>
          </w:rPr>
          <w:delText xml:space="preserve">we </w:delText>
        </w:r>
        <w:commentRangeStart w:id="31"/>
        <w:r w:rsidDel="006A5BDC">
          <w:rPr>
            <w:rFonts w:cs="Times New Roman"/>
          </w:rPr>
          <w:delText xml:space="preserve">used all available </w:delText>
        </w:r>
      </w:del>
      <w:r>
        <w:rPr>
          <w:rFonts w:cs="Times New Roman"/>
        </w:rPr>
        <w:t xml:space="preserve">chromosome </w:t>
      </w:r>
      <w:ins w:id="32" w:author="Microsoft Office User" w:date="2020-04-14T22:25:00Z">
        <w:r w:rsidR="006A5BDC">
          <w:rPr>
            <w:rFonts w:cs="Times New Roman"/>
          </w:rPr>
          <w:t xml:space="preserve">number and centromere type </w:t>
        </w:r>
      </w:ins>
      <w:r>
        <w:rPr>
          <w:rFonts w:cs="Times New Roman"/>
        </w:rPr>
        <w:t xml:space="preserve">data </w:t>
      </w:r>
      <w:commentRangeEnd w:id="31"/>
      <w:r w:rsidR="00DD5BFC">
        <w:rPr>
          <w:rStyle w:val="CommentReference"/>
          <w:rFonts w:asciiTheme="minorHAnsi" w:hAnsiTheme="minorHAnsi"/>
        </w:rPr>
        <w:commentReference w:id="31"/>
      </w:r>
      <w:r>
        <w:rPr>
          <w:rFonts w:cs="Times New Roman"/>
        </w:rPr>
        <w:t xml:space="preserve">for insects to test whether holocentric chromosomes have a higher rate of fusions and fissions. </w:t>
      </w:r>
      <w:ins w:id="33" w:author="Microsoft Office User" w:date="2020-04-14T22:25:00Z">
        <w:r w:rsidR="006A5BDC">
          <w:rPr>
            <w:rFonts w:cs="Times New Roman"/>
          </w:rPr>
          <w:t xml:space="preserve">Using chromosome data, centromere data and trees from previous studies, we </w:t>
        </w:r>
      </w:ins>
      <w:ins w:id="34" w:author="Microsoft Office User" w:date="2020-04-14T22:26:00Z">
        <w:r w:rsidR="006A5BDC">
          <w:rPr>
            <w:rFonts w:cs="Times New Roman"/>
          </w:rPr>
          <w:t xml:space="preserve">fit model of chromosome number evolution </w:t>
        </w:r>
        <w:r w:rsidR="006A5BDC">
          <w:rPr>
            <w:rFonts w:cs="Times New Roman"/>
          </w:rPr>
          <w:lastRenderedPageBreak/>
          <w:t xml:space="preserve">to our trait data using </w:t>
        </w:r>
        <w:proofErr w:type="spellStart"/>
        <w:r w:rsidR="006A5BDC">
          <w:rPr>
            <w:rFonts w:cs="Times New Roman"/>
          </w:rPr>
          <w:t>chromePLUS</w:t>
        </w:r>
      </w:ins>
      <w:proofErr w:type="spellEnd"/>
      <w:ins w:id="35" w:author="Microsoft Office User" w:date="2020-04-14T22:27:00Z">
        <w:r w:rsidR="006A5BDC">
          <w:rPr>
            <w:rFonts w:cs="Times New Roman"/>
          </w:rPr>
          <w:t xml:space="preserve">. This model of chromosome number evolution allows us to test the rate of chromosome number evolution in clades with holocentric </w:t>
        </w:r>
      </w:ins>
      <w:ins w:id="36" w:author="Microsoft Office User" w:date="2020-04-14T22:28:00Z">
        <w:r w:rsidR="006A5BDC">
          <w:rPr>
            <w:rFonts w:cs="Times New Roman"/>
          </w:rPr>
          <w:t xml:space="preserve">and </w:t>
        </w:r>
      </w:ins>
      <w:ins w:id="37" w:author="Microsoft Office User" w:date="2020-04-14T22:27:00Z">
        <w:r w:rsidR="006A5BDC">
          <w:rPr>
            <w:rFonts w:cs="Times New Roman"/>
          </w:rPr>
          <w:t>monoce</w:t>
        </w:r>
      </w:ins>
      <w:ins w:id="38" w:author="Microsoft Office User" w:date="2020-04-14T22:28:00Z">
        <w:r w:rsidR="006A5BDC">
          <w:rPr>
            <w:rFonts w:cs="Times New Roman"/>
          </w:rPr>
          <w:t xml:space="preserve">ntric </w:t>
        </w:r>
        <w:proofErr w:type="spellStart"/>
        <w:r w:rsidR="006A5BDC">
          <w:rPr>
            <w:rFonts w:cs="Times New Roman"/>
          </w:rPr>
          <w:t>chromsomes</w:t>
        </w:r>
        <w:proofErr w:type="spellEnd"/>
        <w:r w:rsidR="006A5BDC">
          <w:rPr>
            <w:rFonts w:cs="Times New Roman"/>
          </w:rPr>
          <w:t xml:space="preserve"> to determine if there are significant differences. </w:t>
        </w:r>
      </w:ins>
      <w:r w:rsidR="00543B0A" w:rsidRPr="00077899">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r w:rsidR="00543B0A">
        <w:rPr>
          <w:rFonts w:cs="Times New Roman"/>
        </w:rPr>
        <w:t xml:space="preserve">We found that XXX. </w:t>
      </w:r>
    </w:p>
    <w:p w14:paraId="5FA0480C" w14:textId="22F8EF2B" w:rsidR="00D97F3B" w:rsidRPr="00077899" w:rsidRDefault="00D97F3B" w:rsidP="00077899">
      <w:pPr>
        <w:spacing w:line="480" w:lineRule="auto"/>
        <w:rPr>
          <w:rFonts w:ascii="Times New Roman" w:hAnsi="Times New Roman" w:cs="Times New Roman"/>
        </w:rPr>
      </w:pPr>
    </w:p>
    <w:p w14:paraId="4CC3D4B0" w14:textId="51F71DAE" w:rsidR="00D97F3B" w:rsidRPr="00077899" w:rsidRDefault="00077899" w:rsidP="00077899">
      <w:pPr>
        <w:pStyle w:val="Default"/>
        <w:widowControl w:val="0"/>
        <w:spacing w:line="480" w:lineRule="auto"/>
        <w:rPr>
          <w:rFonts w:cs="Times New Roman"/>
          <w:b/>
          <w:bCs/>
          <w:szCs w:val="24"/>
        </w:rPr>
      </w:pPr>
      <w:r w:rsidRPr="00077899">
        <w:rPr>
          <w:rFonts w:cs="Times New Roman"/>
          <w:b/>
          <w:bCs/>
          <w:szCs w:val="24"/>
        </w:rPr>
        <w:t>Methods</w:t>
      </w:r>
    </w:p>
    <w:p w14:paraId="5D8878F2" w14:textId="781E3A12" w:rsidR="00543B0A" w:rsidRDefault="00D97F3B" w:rsidP="00077899">
      <w:pPr>
        <w:pStyle w:val="Default"/>
        <w:widowControl w:val="0"/>
        <w:spacing w:line="480" w:lineRule="auto"/>
        <w:ind w:firstLine="720"/>
        <w:rPr>
          <w:rFonts w:cs="Times New Roman"/>
          <w:szCs w:val="24"/>
        </w:rPr>
      </w:pPr>
      <w:r w:rsidRPr="00077899">
        <w:rPr>
          <w:rFonts w:cs="Times New Roman"/>
          <w:szCs w:val="24"/>
        </w:rPr>
        <w:t xml:space="preserve">We downloaded all available chromosome data for insects from a prior study </w:t>
      </w:r>
      <w:r w:rsidRPr="00077899">
        <w:rPr>
          <w:rFonts w:cs="Times New Roman"/>
          <w:szCs w:val="24"/>
        </w:rPr>
        <w:fldChar w:fldCharType="begin"/>
      </w:r>
      <w:r w:rsidR="006A5BDC">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077899">
        <w:rPr>
          <w:rFonts w:cs="Times New Roman"/>
          <w:szCs w:val="24"/>
        </w:rPr>
        <w:fldChar w:fldCharType="separate"/>
      </w:r>
      <w:r w:rsidR="006A5BDC">
        <w:rPr>
          <w:rFonts w:cs="Times New Roman"/>
          <w:noProof/>
          <w:szCs w:val="24"/>
        </w:rPr>
        <w:t>(Blackmon, et al. 2017)</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This dataset is composed of 12,412 species comprising 376 families and 3,872 genera. The minimum haploid chromosome number is 2 while the maximum chromosome number is 141. There are 3,465 species with holocentric chromosomes and 8,946 species with monocentric chromosomes.</w:t>
      </w:r>
      <w:r w:rsidR="00045392">
        <w:rPr>
          <w:rFonts w:cs="Times New Roman"/>
          <w:szCs w:val="24"/>
        </w:rPr>
        <w:t xml:space="preserve"> </w:t>
      </w:r>
      <w:r w:rsidRPr="00077899">
        <w:rPr>
          <w:rFonts w:cs="Times New Roman"/>
          <w:szCs w:val="24"/>
        </w:rPr>
        <w:t xml:space="preserve">For this dataset we collected the haploid chromosome number for each of the species. We additionally have obtained trees from a previous study that can be used for comparative analyses </w:t>
      </w:r>
      <w:r w:rsidRPr="00077899">
        <w:rPr>
          <w:rFonts w:cs="Times New Roman"/>
          <w:szCs w:val="24"/>
        </w:rPr>
        <w:fldChar w:fldCharType="begin"/>
      </w:r>
      <w:r w:rsidR="006A5BDC">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077899">
        <w:rPr>
          <w:rFonts w:cs="Times New Roman"/>
          <w:szCs w:val="24"/>
        </w:rPr>
        <w:fldChar w:fldCharType="separate"/>
      </w:r>
      <w:r w:rsidR="006A5BDC">
        <w:rPr>
          <w:rFonts w:cs="Times New Roman"/>
          <w:noProof/>
          <w:szCs w:val="24"/>
        </w:rPr>
        <w:t>(Church, et al. 2019)</w:t>
      </w:r>
      <w:r w:rsidRPr="00077899">
        <w:rPr>
          <w:rFonts w:cs="Times New Roman"/>
          <w:szCs w:val="24"/>
        </w:rPr>
        <w:fldChar w:fldCharType="end"/>
      </w:r>
      <w:r w:rsidRPr="00077899">
        <w:rPr>
          <w:rFonts w:cs="Times New Roman"/>
          <w:szCs w:val="24"/>
        </w:rPr>
        <w:t xml:space="preserve">. </w:t>
      </w:r>
      <w:r w:rsidR="00045392" w:rsidRPr="00077899">
        <w:rPr>
          <w:rFonts w:cs="Times New Roman"/>
          <w:szCs w:val="24"/>
        </w:rPr>
        <w:t>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602 tips. We are fitting our model on each tree from the posterior distribution and we randomly sample trait data when more than one species is available for a genus. This approach allows us to account for uncertainty in phylogeny and tip states.</w:t>
      </w:r>
    </w:p>
    <w:p w14:paraId="0FC34B0B" w14:textId="3913565A" w:rsidR="00D97F3B" w:rsidRPr="00045392" w:rsidRDefault="00D97F3B" w:rsidP="00543B0A">
      <w:pPr>
        <w:pStyle w:val="Default"/>
        <w:widowControl w:val="0"/>
        <w:spacing w:line="480" w:lineRule="auto"/>
        <w:ind w:firstLine="720"/>
        <w:rPr>
          <w:rFonts w:cs="Times New Roman"/>
          <w:szCs w:val="24"/>
        </w:rPr>
      </w:pPr>
      <w:r w:rsidRPr="00077899">
        <w:rPr>
          <w:rFonts w:cs="Times New Roman"/>
          <w:szCs w:val="24"/>
        </w:rPr>
        <w:t>Using the trait data and the posterior distribution trees, we implement</w:t>
      </w:r>
      <w:r w:rsidR="00543B0A">
        <w:rPr>
          <w:rFonts w:cs="Times New Roman"/>
          <w:szCs w:val="24"/>
        </w:rPr>
        <w:t>ed</w:t>
      </w:r>
      <w:r w:rsidRPr="00077899">
        <w:rPr>
          <w:rFonts w:cs="Times New Roman"/>
          <w:szCs w:val="24"/>
        </w:rPr>
        <w:t xml:space="preserve"> a chromosome number evolution model using </w:t>
      </w:r>
      <w:proofErr w:type="spellStart"/>
      <w:r w:rsidRPr="00077899">
        <w:rPr>
          <w:rFonts w:cs="Times New Roman"/>
          <w:szCs w:val="24"/>
        </w:rPr>
        <w:t>chromePlus</w:t>
      </w:r>
      <w:proofErr w:type="spellEnd"/>
      <w:r w:rsidRPr="00077899">
        <w:rPr>
          <w:rFonts w:cs="Times New Roman"/>
          <w:szCs w:val="24"/>
        </w:rPr>
        <w:t xml:space="preserve"> </w:t>
      </w:r>
      <w:r w:rsidRPr="00077899">
        <w:rPr>
          <w:rFonts w:cs="Times New Roman"/>
          <w:szCs w:val="24"/>
        </w:rPr>
        <w:fldChar w:fldCharType="begin"/>
      </w:r>
      <w:r w:rsidR="006A5BDC">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077899">
        <w:rPr>
          <w:rFonts w:cs="Times New Roman"/>
          <w:szCs w:val="24"/>
        </w:rPr>
        <w:fldChar w:fldCharType="separate"/>
      </w:r>
      <w:r w:rsidR="006A5BDC">
        <w:rPr>
          <w:rFonts w:cs="Times New Roman"/>
          <w:noProof/>
          <w:szCs w:val="24"/>
        </w:rPr>
        <w:t>(Blackmon, et al. 2019)</w:t>
      </w:r>
      <w:r w:rsidRPr="00077899">
        <w:rPr>
          <w:rFonts w:cs="Times New Roman"/>
          <w:szCs w:val="24"/>
        </w:rPr>
        <w:fldChar w:fldCharType="end"/>
      </w:r>
      <w:r w:rsidRPr="00077899">
        <w:rPr>
          <w:rFonts w:cs="Times New Roman"/>
          <w:szCs w:val="24"/>
        </w:rPr>
        <w:t>. This model allow</w:t>
      </w:r>
      <w:r w:rsidR="00543B0A">
        <w:rPr>
          <w:rFonts w:cs="Times New Roman"/>
          <w:szCs w:val="24"/>
        </w:rPr>
        <w:t>s</w:t>
      </w:r>
      <w:r w:rsidRPr="00077899">
        <w:rPr>
          <w:rFonts w:cs="Times New Roman"/>
          <w:szCs w:val="24"/>
        </w:rPr>
        <w:t xml:space="preserve"> us to </w:t>
      </w:r>
      <w:r w:rsidRPr="00077899">
        <w:rPr>
          <w:rFonts w:cs="Times New Roman"/>
          <w:szCs w:val="24"/>
        </w:rPr>
        <w:lastRenderedPageBreak/>
        <w:t xml:space="preserve">determine if the rate of chromosome number evolution is significantly different in clades with holocentric and monocentric chromosomes. </w:t>
      </w:r>
      <w:r w:rsidR="00543B0A" w:rsidRPr="00543B0A">
        <w:rPr>
          <w:rFonts w:cs="Times New Roman"/>
        </w:rPr>
        <w:t>We obtained estimates of six parameters: rates of chromosome</w:t>
      </w:r>
      <w:r w:rsidR="00543B0A">
        <w:rPr>
          <w:rFonts w:cs="Times New Roman"/>
        </w:rPr>
        <w:t xml:space="preserve"> </w:t>
      </w:r>
      <w:r w:rsidR="00543B0A" w:rsidRPr="00543B0A">
        <w:rPr>
          <w:rFonts w:cs="Times New Roman"/>
        </w:rPr>
        <w:t>number increase</w:t>
      </w:r>
      <w:r w:rsidR="00543B0A">
        <w:rPr>
          <w:rFonts w:cs="Times New Roman"/>
        </w:rPr>
        <w:t>, fissions,</w:t>
      </w:r>
      <w:r w:rsidR="00543B0A" w:rsidRPr="00543B0A">
        <w:rPr>
          <w:rFonts w:cs="Times New Roman"/>
        </w:rPr>
        <w:t xml:space="preserve"> (γ1 and γ2), rates of chromosome number</w:t>
      </w:r>
      <w:r w:rsidR="00543B0A">
        <w:rPr>
          <w:rFonts w:cs="Times New Roman"/>
        </w:rPr>
        <w:t xml:space="preserve"> </w:t>
      </w:r>
      <w:r w:rsidR="00543B0A" w:rsidRPr="00543B0A">
        <w:rPr>
          <w:rFonts w:cs="Times New Roman"/>
        </w:rPr>
        <w:t>decrease</w:t>
      </w:r>
      <w:r w:rsidR="00543B0A">
        <w:rPr>
          <w:rFonts w:cs="Times New Roman"/>
        </w:rPr>
        <w:t>, fusions,</w:t>
      </w:r>
      <w:r w:rsidR="00543B0A" w:rsidRPr="00543B0A">
        <w:rPr>
          <w:rFonts w:cs="Times New Roman"/>
        </w:rPr>
        <w:t xml:space="preserve"> (δ1 and δ2), and rates of change in karyotype state</w:t>
      </w:r>
      <w:r w:rsidR="00543B0A">
        <w:rPr>
          <w:rFonts w:cs="Times New Roman"/>
        </w:rPr>
        <w:t>, monocentric vs. holocentric</w:t>
      </w:r>
      <w:r w:rsidR="00543B0A" w:rsidRPr="00543B0A">
        <w:rPr>
          <w:rFonts w:cs="Times New Roman"/>
        </w:rPr>
        <w:t xml:space="preserve"> (</w:t>
      </w:r>
      <w:r w:rsidR="00543B0A" w:rsidRPr="00543B0A">
        <w:rPr>
          <w:rFonts w:cs="Times New Roman"/>
          <w:i/>
          <w:iCs/>
        </w:rPr>
        <w:t>q</w:t>
      </w:r>
      <w:r w:rsidR="00543B0A" w:rsidRPr="00543B0A">
        <w:rPr>
          <w:rFonts w:cs="Times New Roman"/>
        </w:rPr>
        <w:t>12</w:t>
      </w:r>
      <w:r w:rsidR="00543B0A">
        <w:rPr>
          <w:rFonts w:cs="Times New Roman"/>
        </w:rPr>
        <w:t xml:space="preserve"> </w:t>
      </w:r>
      <w:r w:rsidR="00543B0A" w:rsidRPr="00543B0A">
        <w:rPr>
          <w:rFonts w:cs="Times New Roman"/>
          <w:szCs w:val="24"/>
        </w:rPr>
        <w:t xml:space="preserve">and </w:t>
      </w:r>
      <w:r w:rsidR="00543B0A" w:rsidRPr="00543B0A">
        <w:rPr>
          <w:rFonts w:cs="Times New Roman"/>
          <w:i/>
          <w:iCs/>
          <w:szCs w:val="24"/>
        </w:rPr>
        <w:t>q</w:t>
      </w:r>
      <w:r w:rsidR="00543B0A" w:rsidRPr="00543B0A">
        <w:rPr>
          <w:rFonts w:cs="Times New Roman"/>
          <w:szCs w:val="24"/>
        </w:rPr>
        <w:t>21)</w:t>
      </w:r>
      <w:r w:rsidR="00543B0A">
        <w:rPr>
          <w:rFonts w:cs="Times New Roman"/>
          <w:szCs w:val="24"/>
        </w:rPr>
        <w:t>. We then used an uninformative, unbounded improper prior that assumed that all non-negative values are equally likely</w:t>
      </w:r>
      <w:r w:rsidR="00CD3686">
        <w:rPr>
          <w:rFonts w:cs="Times New Roman"/>
          <w:szCs w:val="24"/>
        </w:rPr>
        <w:t xml:space="preserve"> for all of the parameters. The Markov Chain Monte Carlo (MCMC) was initialized with parameter values drawn from a uniform distribution from 0 to 8, which is broad but biologically reasonable. Preliminary analysis indicated that MCMC chains reached convergence, however some were sampling non-biologically relevant regions of parameter space. To fix this problem, we added a prior that drew from an exponential distribution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We removed the first ten samples as our burnin</w:t>
      </w:r>
      <w:r w:rsidR="00D32443">
        <w:rPr>
          <w:rFonts w:cs="Times New Roman"/>
          <w:szCs w:val="24"/>
        </w:rPr>
        <w:t xml:space="preserve"> for each run</w:t>
      </w:r>
      <w:r w:rsidR="00045392">
        <w:rPr>
          <w:rFonts w:cs="Times New Roman"/>
          <w:szCs w:val="24"/>
        </w:rPr>
        <w:t xml:space="preserve">. We then calculated the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szCs w:val="24"/>
        </w:rPr>
        <w:t xml:space="preserve"> statistic or the mean rate difference. For each </w:t>
      </w:r>
      <w:proofErr w:type="spellStart"/>
      <w:r w:rsidR="00045392">
        <w:rPr>
          <w:rFonts w:cs="Times New Roman"/>
          <w:szCs w:val="24"/>
        </w:rPr>
        <w:t>postburnin</w:t>
      </w:r>
      <w:proofErr w:type="spellEnd"/>
      <w:r w:rsidR="00045392">
        <w:rPr>
          <w:rFonts w:cs="Times New Roman"/>
          <w:szCs w:val="24"/>
        </w:rPr>
        <w:t xml:space="preserve"> sample we calculated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103A6ABD" w:rsidR="00D97F3B" w:rsidRDefault="00D97F3B" w:rsidP="00077899">
      <w:pPr>
        <w:pStyle w:val="Default"/>
        <w:widowControl w:val="0"/>
        <w:spacing w:line="480" w:lineRule="auto"/>
        <w:rPr>
          <w:rFonts w:cs="Times New Roman"/>
          <w:szCs w:val="24"/>
        </w:rPr>
      </w:pPr>
    </w:p>
    <w:p w14:paraId="2C1D95ED" w14:textId="4CBB649C" w:rsidR="00077899" w:rsidRPr="00077899" w:rsidRDefault="00077899" w:rsidP="00077899">
      <w:pPr>
        <w:pStyle w:val="Default"/>
        <w:widowControl w:val="0"/>
        <w:spacing w:line="480" w:lineRule="auto"/>
        <w:rPr>
          <w:rFonts w:cs="Times New Roman"/>
          <w:b/>
          <w:bCs/>
          <w:szCs w:val="24"/>
        </w:rPr>
      </w:pPr>
      <w:r>
        <w:rPr>
          <w:rFonts w:cs="Times New Roman"/>
          <w:b/>
          <w:bCs/>
          <w:szCs w:val="24"/>
        </w:rPr>
        <w:t>Results</w:t>
      </w:r>
    </w:p>
    <w:p w14:paraId="34095C61" w14:textId="4C0F963A" w:rsidR="00D97F3B" w:rsidRDefault="00D97F3B" w:rsidP="00077899">
      <w:pPr>
        <w:pStyle w:val="Default"/>
        <w:widowControl w:val="0"/>
        <w:spacing w:line="480" w:lineRule="auto"/>
        <w:rPr>
          <w:rFonts w:cs="Times New Roman"/>
          <w:szCs w:val="24"/>
          <w:u w:val="single"/>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6629B779" w14:textId="2018F75C" w:rsidR="00D97F3B" w:rsidRPr="00077899" w:rsidRDefault="00D97F3B" w:rsidP="00077899">
      <w:pPr>
        <w:pStyle w:val="Default"/>
        <w:widowControl w:val="0"/>
        <w:spacing w:line="480" w:lineRule="auto"/>
        <w:ind w:firstLine="720"/>
        <w:rPr>
          <w:rFonts w:cs="Times New Roman"/>
          <w:szCs w:val="24"/>
        </w:rPr>
      </w:pPr>
      <w:r w:rsidRPr="00077899">
        <w:rPr>
          <w:rFonts w:cs="Times New Roman"/>
          <w:szCs w:val="24"/>
        </w:rPr>
        <w:t>Due to the size of the transition rate matrix sampling from the posterior and even simple calculation</w:t>
      </w:r>
      <w:r w:rsidR="00045392">
        <w:rPr>
          <w:rFonts w:cs="Times New Roman"/>
          <w:szCs w:val="24"/>
        </w:rPr>
        <w:t>s</w:t>
      </w:r>
      <w:r w:rsidRPr="00077899">
        <w:rPr>
          <w:rFonts w:cs="Times New Roman"/>
          <w:szCs w:val="24"/>
        </w:rPr>
        <w:t xml:space="preserve"> of the likelihood for a given parameter set is computationally expensive. </w:t>
      </w:r>
      <w:commentRangeStart w:id="39"/>
      <w:r w:rsidR="00045392">
        <w:rPr>
          <w:rFonts w:cs="Times New Roman"/>
          <w:szCs w:val="24"/>
        </w:rPr>
        <w:t xml:space="preserve">As a result, we have limited our MCMC chains to 50 generations. </w:t>
      </w:r>
      <w:commentRangeEnd w:id="39"/>
      <w:r w:rsidR="00DD5BFC">
        <w:rPr>
          <w:rStyle w:val="CommentReference"/>
          <w:rFonts w:asciiTheme="minorHAnsi" w:hAnsiTheme="minorHAnsi"/>
        </w:rPr>
        <w:commentReference w:id="39"/>
      </w:r>
      <w:r w:rsidR="003873E6">
        <w:rPr>
          <w:rFonts w:cs="Times New Roman"/>
          <w:szCs w:val="24"/>
        </w:rPr>
        <w:t xml:space="preserve">However, we have 100 tree replicates at </w:t>
      </w:r>
      <w:r w:rsidR="003873E6">
        <w:rPr>
          <w:rFonts w:cs="Times New Roman"/>
          <w:szCs w:val="24"/>
        </w:rPr>
        <w:lastRenderedPageBreak/>
        <w:t xml:space="preserve">50 generations each which increases our sample size and as a result are confident in our results. </w:t>
      </w:r>
    </w:p>
    <w:p w14:paraId="42FC134C" w14:textId="08295FD4" w:rsidR="00D97F3B" w:rsidRDefault="00D97F3B" w:rsidP="00077899">
      <w:pPr>
        <w:spacing w:line="480" w:lineRule="auto"/>
        <w:rPr>
          <w:rFonts w:ascii="Times New Roman" w:hAnsi="Times New Roman" w:cs="Times New Roman"/>
        </w:rPr>
      </w:pPr>
    </w:p>
    <w:p w14:paraId="364E0815" w14:textId="6A98CCB7" w:rsidR="00077899" w:rsidRDefault="00077899">
      <w:pPr>
        <w:rPr>
          <w:rFonts w:ascii="Times New Roman" w:hAnsi="Times New Roman" w:cs="Times New Roman"/>
        </w:rPr>
      </w:pPr>
      <w:r>
        <w:rPr>
          <w:rFonts w:ascii="Times New Roman" w:hAnsi="Times New Roman" w:cs="Times New Roman"/>
        </w:rPr>
        <w:br w:type="page"/>
      </w:r>
    </w:p>
    <w:p w14:paraId="2FF4A398" w14:textId="0B4DBEF4" w:rsidR="006A5BDC" w:rsidRDefault="00077899" w:rsidP="006A5BDC">
      <w:pPr>
        <w:rPr>
          <w:rFonts w:ascii="Times New Roman" w:hAnsi="Times New Roman" w:cs="Times New Roman"/>
          <w:b/>
          <w:bCs/>
        </w:rPr>
      </w:pPr>
      <w:r>
        <w:rPr>
          <w:rFonts w:ascii="Times New Roman" w:hAnsi="Times New Roman" w:cs="Times New Roman"/>
          <w:b/>
          <w:bCs/>
        </w:rPr>
        <w:lastRenderedPageBreak/>
        <w:t>References</w:t>
      </w:r>
    </w:p>
    <w:p w14:paraId="5B59E3F9" w14:textId="77777777" w:rsidR="006A5BDC" w:rsidRPr="006A5BDC" w:rsidRDefault="006A5BDC" w:rsidP="006A5BDC">
      <w:pPr>
        <w:pStyle w:val="EndNoteBibliography"/>
        <w:spacing w:after="0"/>
        <w:rPr>
          <w:noProof/>
        </w:rPr>
      </w:pPr>
      <w:r>
        <w:rPr>
          <w:rFonts w:ascii="Times New Roman" w:hAnsi="Times New Roman" w:cs="Times New Roman"/>
          <w:b/>
          <w:bCs/>
        </w:rPr>
        <w:fldChar w:fldCharType="begin"/>
      </w:r>
      <w:r>
        <w:rPr>
          <w:rFonts w:ascii="Times New Roman" w:hAnsi="Times New Roman" w:cs="Times New Roman"/>
          <w:b/>
          <w:bCs/>
        </w:rPr>
        <w:instrText xml:space="preserve"> ADDIN EN.REFLIST </w:instrText>
      </w:r>
      <w:r>
        <w:rPr>
          <w:rFonts w:ascii="Times New Roman" w:hAnsi="Times New Roman" w:cs="Times New Roman"/>
          <w:b/>
          <w:bCs/>
        </w:rPr>
        <w:fldChar w:fldCharType="separate"/>
      </w:r>
      <w:r w:rsidRPr="006A5BDC">
        <w:rPr>
          <w:noProof/>
        </w:rPr>
        <w:t>Blackmon H, Justison J, Mayrose I, Goldberg EE. 2019. Meiotic drive shapes rates of karyotype evolution in mammals. Evolution 73:511-523.</w:t>
      </w:r>
    </w:p>
    <w:p w14:paraId="39A7030D" w14:textId="77777777" w:rsidR="006A5BDC" w:rsidRPr="006A5BDC" w:rsidRDefault="006A5BDC" w:rsidP="006A5BDC">
      <w:pPr>
        <w:pStyle w:val="EndNoteBibliography"/>
        <w:spacing w:after="0"/>
        <w:rPr>
          <w:noProof/>
        </w:rPr>
      </w:pPr>
      <w:r w:rsidRPr="006A5BDC">
        <w:rPr>
          <w:noProof/>
        </w:rPr>
        <w:t>Blackmon H, Ross L, Bachtrog D. 2017. Sex Determination, Sex Chromosomes, and Karyotype Evolution in Insects. Journal of Heredity 108:78-93.</w:t>
      </w:r>
    </w:p>
    <w:p w14:paraId="6E09552A" w14:textId="77777777" w:rsidR="006A5BDC" w:rsidRPr="006A5BDC" w:rsidRDefault="006A5BDC" w:rsidP="006A5BDC">
      <w:pPr>
        <w:pStyle w:val="EndNoteBibliography"/>
        <w:spacing w:after="0"/>
        <w:rPr>
          <w:noProof/>
        </w:rPr>
      </w:pPr>
      <w:r w:rsidRPr="006A5BDC">
        <w:rPr>
          <w:noProof/>
        </w:rPr>
        <w:t>Church SH, Donoughe S, de Medeiros BA, Extavour CG. 2019. Insect egg size and shape evolve with ecology but not developmental rate. Nature 571:58-62.</w:t>
      </w:r>
    </w:p>
    <w:p w14:paraId="3E117513" w14:textId="77777777" w:rsidR="006A5BDC" w:rsidRPr="006A5BDC" w:rsidRDefault="006A5BDC" w:rsidP="006A5BDC">
      <w:pPr>
        <w:pStyle w:val="EndNoteBibliography"/>
        <w:spacing w:after="0"/>
        <w:rPr>
          <w:noProof/>
        </w:rPr>
      </w:pPr>
      <w:r w:rsidRPr="006A5BDC">
        <w:rPr>
          <w:noProof/>
        </w:rPr>
        <w:t>Escudero M, Hipp AL, Hansen TF, Voje KL, Luceño M. 2012. Selection and inertia in the evolution of holocentric chromosomes in sedges (Carex, Cyperaceae). New Phytologist 195:237-247.</w:t>
      </w:r>
    </w:p>
    <w:p w14:paraId="72656ED5" w14:textId="77777777" w:rsidR="006A5BDC" w:rsidRPr="006A5BDC" w:rsidRDefault="006A5BDC" w:rsidP="006A5BDC">
      <w:pPr>
        <w:pStyle w:val="EndNoteBibliography"/>
        <w:spacing w:after="0"/>
        <w:rPr>
          <w:noProof/>
        </w:rPr>
      </w:pPr>
      <w:r w:rsidRPr="006A5BDC">
        <w:rPr>
          <w:noProof/>
        </w:rPr>
        <w:t>Garagna S, Broccoli D, Redi CA, Searle JB, Cooke HJ, Capanna E. 1995. Robertsonian metacentrics of the house mouse lose telomeric sequences but retain some minor satellite DNA in the pericentromeric area. Chromosoma 103:685-692.</w:t>
      </w:r>
    </w:p>
    <w:p w14:paraId="6ADC86B3" w14:textId="77777777" w:rsidR="006A5BDC" w:rsidRPr="006A5BDC" w:rsidRDefault="006A5BDC" w:rsidP="006A5BDC">
      <w:pPr>
        <w:pStyle w:val="EndNoteBibliography"/>
        <w:spacing w:after="0"/>
        <w:rPr>
          <w:noProof/>
        </w:rPr>
      </w:pPr>
      <w:r w:rsidRPr="006A5BDC">
        <w:rPr>
          <w:noProof/>
        </w:rPr>
        <w:t>Greilhuber J. 1995. Chromosome of the monocotyledons (general aspects). Monocotyledons: systematics and evolution:379-414.</w:t>
      </w:r>
    </w:p>
    <w:p w14:paraId="06FE66CB" w14:textId="77777777" w:rsidR="006A5BDC" w:rsidRPr="006A5BDC" w:rsidRDefault="006A5BDC" w:rsidP="006A5BDC">
      <w:pPr>
        <w:pStyle w:val="EndNoteBibliography"/>
        <w:spacing w:after="0"/>
        <w:rPr>
          <w:noProof/>
        </w:rPr>
      </w:pPr>
      <w:r w:rsidRPr="006A5BDC">
        <w:rPr>
          <w:noProof/>
        </w:rPr>
        <w:t>Lucek K. 2018. Evolutionary mechanisms of varying chromosome numbers in the radiation of Erebia butterflies. Genes 9:166.</w:t>
      </w:r>
    </w:p>
    <w:p w14:paraId="48578189" w14:textId="77777777" w:rsidR="006A5BDC" w:rsidRPr="006A5BDC" w:rsidRDefault="006A5BDC" w:rsidP="006A5BDC">
      <w:pPr>
        <w:pStyle w:val="EndNoteBibliography"/>
        <w:spacing w:after="0"/>
        <w:rPr>
          <w:noProof/>
        </w:rPr>
      </w:pPr>
      <w:r w:rsidRPr="006A5BDC">
        <w:rPr>
          <w:noProof/>
        </w:rPr>
        <w:t>Luceño M, Guerra M. 1996. Numerical variations in species exhibiting holocentric chromosomes: a nomenclatural proposal. Caryologia 49:301-309.</w:t>
      </w:r>
    </w:p>
    <w:p w14:paraId="3516148C" w14:textId="77777777" w:rsidR="006A5BDC" w:rsidRPr="006A5BDC" w:rsidRDefault="006A5BDC" w:rsidP="006A5BDC">
      <w:pPr>
        <w:pStyle w:val="EndNoteBibliography"/>
        <w:spacing w:after="0"/>
        <w:rPr>
          <w:noProof/>
        </w:rPr>
      </w:pPr>
      <w:r w:rsidRPr="006A5BDC">
        <w:rPr>
          <w:noProof/>
        </w:rPr>
        <w:t>Malheiros-Garde N, Gardé A. 1950. Fragmentation as a possible evolutionary process in the genus Luzula DC. Genetica Iberica 2:257-262.</w:t>
      </w:r>
    </w:p>
    <w:p w14:paraId="12E8FB50" w14:textId="77777777" w:rsidR="006A5BDC" w:rsidRPr="006A5BDC" w:rsidRDefault="006A5BDC" w:rsidP="006A5BDC">
      <w:pPr>
        <w:pStyle w:val="EndNoteBibliography"/>
        <w:spacing w:after="0"/>
        <w:rPr>
          <w:noProof/>
        </w:rPr>
      </w:pPr>
      <w:r w:rsidRPr="006A5BDC">
        <w:rPr>
          <w:noProof/>
        </w:rPr>
        <w:t>Miga KH. 2017. Chromosome-specific centromere sequences provide an estimate of the ancestral chromosome 2 fusion event in hominin genomes. Journal of Heredity 108:45-52.</w:t>
      </w:r>
    </w:p>
    <w:p w14:paraId="3E5E2CD2" w14:textId="77777777" w:rsidR="006A5BDC" w:rsidRPr="006A5BDC" w:rsidRDefault="006A5BDC" w:rsidP="006A5BDC">
      <w:pPr>
        <w:pStyle w:val="EndNoteBibliography"/>
        <w:rPr>
          <w:noProof/>
        </w:rPr>
      </w:pPr>
      <w:r w:rsidRPr="006A5BDC">
        <w:rPr>
          <w:noProof/>
        </w:rPr>
        <w:t>Moretti A, Sabato S. 1984. Karyotype evolution by centromeric fission inZamia (Cycadales). Plant Systematics and Evolution 146:215-223.</w:t>
      </w:r>
    </w:p>
    <w:p w14:paraId="2890D356" w14:textId="0EFDEC48" w:rsidR="00077899" w:rsidRPr="00077899" w:rsidRDefault="006A5BDC" w:rsidP="00077899">
      <w:pPr>
        <w:spacing w:line="480" w:lineRule="auto"/>
        <w:rPr>
          <w:rFonts w:ascii="Times New Roman" w:hAnsi="Times New Roman" w:cs="Times New Roman"/>
          <w:b/>
          <w:bCs/>
        </w:rPr>
      </w:pPr>
      <w:r>
        <w:rPr>
          <w:rFonts w:ascii="Times New Roman" w:hAnsi="Times New Roman" w:cs="Times New Roman"/>
          <w:b/>
          <w:bCs/>
        </w:rPr>
        <w:fldChar w:fldCharType="end"/>
      </w:r>
    </w:p>
    <w:sectPr w:rsidR="00077899" w:rsidRPr="00077899" w:rsidSect="00845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0-04-13T18:52:00Z" w:initials="MOU">
    <w:p w14:paraId="5FC505F7" w14:textId="19BE65FD" w:rsidR="00DD5BFC" w:rsidRDefault="00DD5BFC">
      <w:pPr>
        <w:pStyle w:val="CommentText"/>
      </w:pPr>
      <w:r>
        <w:rPr>
          <w:rStyle w:val="CommentReference"/>
        </w:rPr>
        <w:annotationRef/>
      </w:r>
      <w:r>
        <w:rPr>
          <w:rStyle w:val="CommentReference"/>
        </w:rPr>
        <w:t>Don’t tell people something is interesting or important just tell them how it is important and it will come through change this so you tell the reader 3-4 things that chromosome number impacts.</w:t>
      </w:r>
    </w:p>
  </w:comment>
  <w:comment w:id="23" w:author="Microsoft Office User" w:date="2020-04-13T18:57:00Z" w:initials="MOU">
    <w:p w14:paraId="2C98750A" w14:textId="3CBA376C" w:rsidR="00DD5BFC" w:rsidRDefault="00DD5BFC">
      <w:pPr>
        <w:pStyle w:val="CommentText"/>
      </w:pPr>
      <w:r>
        <w:rPr>
          <w:rStyle w:val="CommentReference"/>
        </w:rPr>
        <w:annotationRef/>
      </w:r>
      <w:r>
        <w:t>Same comment as abstract</w:t>
      </w:r>
    </w:p>
  </w:comment>
  <w:comment w:id="26" w:author="Microsoft Office User" w:date="2020-04-13T18:57:00Z" w:initials="MOU">
    <w:p w14:paraId="4EECF8AF" w14:textId="72051A9F" w:rsidR="00DD5BFC" w:rsidRDefault="00DD5BFC">
      <w:pPr>
        <w:pStyle w:val="CommentText"/>
      </w:pPr>
      <w:r>
        <w:rPr>
          <w:rStyle w:val="CommentReference"/>
        </w:rPr>
        <w:annotationRef/>
      </w:r>
      <w:proofErr w:type="gramStart"/>
      <w:r>
        <w:t>Again</w:t>
      </w:r>
      <w:proofErr w:type="gramEnd"/>
      <w:r>
        <w:t xml:space="preserve"> same comments and abstract shouldn’t just </w:t>
      </w:r>
      <w:proofErr w:type="spellStart"/>
      <w:r>
        <w:t>repeate</w:t>
      </w:r>
      <w:proofErr w:type="spellEnd"/>
      <w:r>
        <w:t xml:space="preserve"> intro</w:t>
      </w:r>
    </w:p>
  </w:comment>
  <w:comment w:id="28" w:author="Microsoft Office User" w:date="2020-04-13T18:59:00Z" w:initials="MOU">
    <w:p w14:paraId="07DBD3C8" w14:textId="04785978" w:rsidR="00DD5BFC" w:rsidRDefault="00DD5BFC">
      <w:pPr>
        <w:pStyle w:val="CommentText"/>
      </w:pPr>
      <w:r>
        <w:rPr>
          <w:rStyle w:val="CommentReference"/>
        </w:rPr>
        <w:annotationRef/>
      </w:r>
      <w:r>
        <w:t>Don’t just throw out a statement like this make a sentence or two describing the evidence that they are deleterious or underdominant – enquiring minds want to know.</w:t>
      </w:r>
    </w:p>
  </w:comment>
  <w:comment w:id="29" w:author="Microsoft Office User" w:date="2020-04-13T19:00:00Z" w:initials="MOU">
    <w:p w14:paraId="180CFE4E" w14:textId="5ED42EC1" w:rsidR="00DD5BFC" w:rsidRDefault="00DD5BFC">
      <w:pPr>
        <w:pStyle w:val="CommentText"/>
      </w:pPr>
      <w:r>
        <w:rPr>
          <w:rStyle w:val="CommentReference"/>
        </w:rPr>
        <w:annotationRef/>
      </w:r>
      <w:r>
        <w:t>Looks like this paragraph is a little cart before the horse now you are giving some explanation to the sentence that began the paragraph but again no citations.</w:t>
      </w:r>
    </w:p>
  </w:comment>
  <w:comment w:id="31" w:author="Microsoft Office User" w:date="2020-04-13T19:01:00Z" w:initials="MOU">
    <w:p w14:paraId="0D128C4A" w14:textId="0FBC14AB" w:rsidR="00DD5BFC" w:rsidRDefault="00DD5BFC">
      <w:pPr>
        <w:pStyle w:val="CommentText"/>
      </w:pPr>
      <w:r>
        <w:rPr>
          <w:rStyle w:val="CommentReference"/>
        </w:rPr>
        <w:annotationRef/>
      </w:r>
      <w:r>
        <w:t>Did you use ecological data? Nah so say what data you used here. Also include 3-4 sentences giving a broad overview of the methods that you will describe in detail later.</w:t>
      </w:r>
    </w:p>
  </w:comment>
  <w:comment w:id="39" w:author="Microsoft Office User" w:date="2020-04-13T19:02:00Z" w:initials="MOU">
    <w:p w14:paraId="3D719247" w14:textId="6F4EFE88" w:rsidR="00DD5BFC" w:rsidRDefault="00DD5BFC">
      <w:pPr>
        <w:pStyle w:val="CommentText"/>
      </w:pPr>
      <w:r>
        <w:rPr>
          <w:rStyle w:val="CommentReference"/>
        </w:rPr>
        <w:annotationRef/>
      </w:r>
      <w:r>
        <w:t xml:space="preserve">You </w:t>
      </w:r>
      <w:proofErr w:type="spellStart"/>
      <w:proofErr w:type="gramStart"/>
      <w:r>
        <w:t>cant</w:t>
      </w:r>
      <w:proofErr w:type="spellEnd"/>
      <w:proofErr w:type="gramEnd"/>
      <w:r>
        <w:t xml:space="preserve"> do something like just run an </w:t>
      </w:r>
      <w:proofErr w:type="spellStart"/>
      <w:r>
        <w:t>mcmc</w:t>
      </w:r>
      <w:proofErr w:type="spellEnd"/>
      <w:r>
        <w:t xml:space="preserve"> for a short time because it is hard. I ran an </w:t>
      </w:r>
      <w:proofErr w:type="spellStart"/>
      <w:r>
        <w:t>mcmc</w:t>
      </w:r>
      <w:proofErr w:type="spellEnd"/>
      <w:r>
        <w:t xml:space="preserve"> for two years you run it a sufficient time it may be that 50 is sufficient if it is not we will run for longer.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C505F7" w15:done="0"/>
  <w15:commentEx w15:paraId="2C98750A" w15:done="0"/>
  <w15:commentEx w15:paraId="4EECF8AF" w15:done="0"/>
  <w15:commentEx w15:paraId="07DBD3C8" w15:done="0"/>
  <w15:commentEx w15:paraId="180CFE4E" w15:done="0"/>
  <w15:commentEx w15:paraId="0D128C4A" w15:done="0"/>
  <w15:commentEx w15:paraId="3D7192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C505F7" w16cid:durableId="223F3378"/>
  <w16cid:commentId w16cid:paraId="2C98750A" w16cid:durableId="223F3490"/>
  <w16cid:commentId w16cid:paraId="4EECF8AF" w16cid:durableId="223F34A0"/>
  <w16cid:commentId w16cid:paraId="07DBD3C8" w16cid:durableId="223F350E"/>
  <w16cid:commentId w16cid:paraId="180CFE4E" w16cid:durableId="223F3551"/>
  <w16cid:commentId w16cid:paraId="0D128C4A" w16cid:durableId="223F3576"/>
  <w16cid:commentId w16cid:paraId="3D719247" w16cid:durableId="223F35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gUA/T1gTSwAAAA="/>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90&lt;/item&gt;&lt;item&gt;358&lt;/item&gt;&lt;item&gt;359&lt;/item&gt;&lt;item&gt;362&lt;/item&gt;&lt;item&gt;365&lt;/item&gt;&lt;item&gt;368&lt;/item&gt;&lt;item&gt;371&lt;/item&gt;&lt;item&gt;372&lt;/item&gt;&lt;item&gt;373&lt;/item&gt;&lt;item&gt;374&lt;/item&gt;&lt;/record-ids&gt;&lt;/item&gt;&lt;/Libraries&gt;"/>
  </w:docVars>
  <w:rsids>
    <w:rsidRoot w:val="00E466B2"/>
    <w:rsid w:val="00020DAE"/>
    <w:rsid w:val="00045392"/>
    <w:rsid w:val="00077899"/>
    <w:rsid w:val="00186372"/>
    <w:rsid w:val="002A05AD"/>
    <w:rsid w:val="003861C7"/>
    <w:rsid w:val="003873E6"/>
    <w:rsid w:val="00543B0A"/>
    <w:rsid w:val="00554932"/>
    <w:rsid w:val="0065584C"/>
    <w:rsid w:val="006A5BDC"/>
    <w:rsid w:val="006C5152"/>
    <w:rsid w:val="006C71CA"/>
    <w:rsid w:val="00845083"/>
    <w:rsid w:val="008925B5"/>
    <w:rsid w:val="0090352F"/>
    <w:rsid w:val="009805C9"/>
    <w:rsid w:val="00A40753"/>
    <w:rsid w:val="00A631A4"/>
    <w:rsid w:val="00B01304"/>
    <w:rsid w:val="00BD0893"/>
    <w:rsid w:val="00C674C3"/>
    <w:rsid w:val="00CD3686"/>
    <w:rsid w:val="00D32443"/>
    <w:rsid w:val="00D97F3B"/>
    <w:rsid w:val="00DD5BFC"/>
    <w:rsid w:val="00E3165A"/>
    <w:rsid w:val="00E35653"/>
    <w:rsid w:val="00E35FCD"/>
    <w:rsid w:val="00E466B2"/>
    <w:rsid w:val="00EE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2734</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2020-04-08T04:22:00Z</dcterms:created>
  <dcterms:modified xsi:type="dcterms:W3CDTF">2020-04-15T04:42:00Z</dcterms:modified>
</cp:coreProperties>
</file>