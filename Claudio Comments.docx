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7C7529E4"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xml:space="preserve">. We found </w:t>
      </w:r>
      <w:r w:rsidR="00687BFB">
        <w:rPr>
          <w:rFonts w:cs="Times New Roman"/>
          <w:iCs/>
        </w:rPr>
        <w:t>there was no major differences between orders in rates of chromosome evolution when polyploidy was included, however when polyploidy was excluded from our model, Lepidoptera had an increase in the rate of fissions and fusions</w:t>
      </w:r>
      <w:r w:rsidR="00D32443">
        <w:rPr>
          <w:rFonts w:cs="Times New Roman"/>
          <w:iCs/>
        </w:rPr>
        <w:t>.</w:t>
      </w:r>
      <w:r w:rsidR="00687BFB">
        <w:rPr>
          <w:rFonts w:cs="Times New Roman"/>
          <w:iCs/>
        </w:rPr>
        <w:t xml:space="preserve"> </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 xml:space="preserve">This stability in chromosome number is driven by underdominance of chromosomal rearrangements that cause speciation by reducing the fitness of </w:t>
      </w:r>
      <w:r w:rsidR="00BD0893" w:rsidRPr="003C6248">
        <w:rPr>
          <w:rFonts w:cs="Times New Roman"/>
        </w:rPr>
        <w:lastRenderedPageBreak/>
        <w:t>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xml:space="preserve">. We use these terms for simplicity to describe single chromosome number changes. However, in reality fusions decreasing chromosome number capture two different processes at the molecular level. First, Robertsonian translocations followed by the loss </w:t>
      </w:r>
      <w:commentRangeStart w:id="0"/>
      <w:r w:rsidR="006C71CA" w:rsidRPr="003C6248">
        <w:rPr>
          <w:rFonts w:cs="Times New Roman"/>
        </w:rPr>
        <w:t>of nonessential DNA</w:t>
      </w:r>
      <w:r w:rsidR="00186372" w:rsidRPr="003C6248">
        <w:rPr>
          <w:rFonts w:cs="Times New Roman"/>
        </w:rPr>
        <w:t xml:space="preserve"> can decrease chromosome number</w:t>
      </w:r>
      <w:commentRangeEnd w:id="0"/>
      <w:r w:rsidR="00C25205">
        <w:rPr>
          <w:rStyle w:val="CommentReference"/>
          <w:rFonts w:asciiTheme="minorHAnsi" w:hAnsiTheme="minorHAnsi"/>
        </w:rPr>
        <w:commentReference w:id="0"/>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commentRangeStart w:id="1"/>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commentRangeEnd w:id="1"/>
      <w:r w:rsidR="00C25205">
        <w:rPr>
          <w:rStyle w:val="CommentReference"/>
          <w:rFonts w:asciiTheme="minorHAnsi" w:hAnsiTheme="minorHAnsi"/>
        </w:rPr>
        <w:commentReference w:id="1"/>
      </w:r>
      <w:r w:rsidR="006C71CA" w:rsidRPr="003C6248">
        <w:rPr>
          <w:rFonts w:cs="Times New Roman"/>
        </w:rPr>
        <w:t>.</w:t>
      </w:r>
    </w:p>
    <w:p w14:paraId="0CACAC72" w14:textId="774C91D7"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The stability of chromosome number makes sense in l</w:t>
      </w:r>
      <w:bookmarkStart w:id="2" w:name="_GoBack"/>
      <w:bookmarkEnd w:id="2"/>
      <w:r w:rsidRPr="003C6248">
        <w:rPr>
          <w:rFonts w:ascii="Times New Roman" w:hAnsi="Times New Roman" w:cs="Times New Roman"/>
        </w:rPr>
        <w:t xml:space="preserve">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 xml:space="preserve">(Escudero, et al. </w:t>
      </w:r>
      <w:r w:rsidR="006A5BDC" w:rsidRPr="003C6248">
        <w:rPr>
          <w:rFonts w:ascii="Times New Roman" w:hAnsi="Times New Roman" w:cs="Times New Roman"/>
          <w:noProof/>
        </w:rPr>
        <w:lastRenderedPageBreak/>
        <w:t>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Although tolerance in fragmentation of chromosomes has been observed for some species with holocentric 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 </w:instrText>
      </w:r>
      <w:r w:rsidR="00085A8D">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EN.CITE.DATA </w:instrText>
      </w:r>
      <w:r w:rsidR="00085A8D">
        <w:rPr>
          <w:rFonts w:ascii="Times New Roman" w:hAnsi="Times New Roman" w:cs="Times New Roman"/>
        </w:rPr>
      </w:r>
      <w:r w:rsidR="00085A8D">
        <w:rPr>
          <w:rFonts w:ascii="Times New Roman" w:hAnsi="Times New Roman" w:cs="Times New Roman"/>
        </w:rPr>
        <w:fldChar w:fldCharType="end"/>
      </w:r>
      <w:r w:rsidR="00215E65" w:rsidRPr="003C6248">
        <w:rPr>
          <w:rFonts w:ascii="Times New Roman" w:hAnsi="Times New Roman" w:cs="Times New Roman"/>
        </w:rPr>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 guid="48b59e46-b0a3-48a0-bbfc-aba85bc551fd"&gt;389&lt;/key&gt;&lt;/foreign-keys&gt;&lt;ref-type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2FDA2EFB"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00085A8D">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 guid="fd0cab32-9843-4717-82e4-386bacfc302f"&gt;390&lt;/key&gt;&lt;/foreign-keys&gt;&lt;ref-type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to test whether holocentric chromosomes have a higher rate of fusions and fissions</w:t>
      </w:r>
      <w:r w:rsidR="00FD325D">
        <w:rPr>
          <w:rFonts w:cs="Times New Roman"/>
        </w:rPr>
        <w:t xml:space="preserve"> (Figure 1)</w:t>
      </w:r>
      <w:r w:rsidR="00186372" w:rsidRPr="003C6248">
        <w:rPr>
          <w:rFonts w:cs="Times New Roman"/>
        </w:rPr>
        <w:t xml:space="preserve">.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w:t>
      </w:r>
      <w:proofErr w:type="spellStart"/>
      <w:r w:rsidR="006A5BDC" w:rsidRPr="003C6248">
        <w:rPr>
          <w:rFonts w:cs="Times New Roman"/>
        </w:rPr>
        <w:t>chromePLUS</w:t>
      </w:r>
      <w:proofErr w:type="spellEnd"/>
      <w:r w:rsidR="006A5BDC" w:rsidRPr="003C6248">
        <w:rPr>
          <w:rFonts w:cs="Times New Roman"/>
        </w:rPr>
        <w:t xml:space="preserve">.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lastRenderedPageBreak/>
        <w:t>Methods</w:t>
      </w:r>
    </w:p>
    <w:p w14:paraId="5D8878F2" w14:textId="45273897"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w:t>
      </w:r>
      <w:r w:rsidR="00854D0F">
        <w:rPr>
          <w:rFonts w:cs="Times New Roman"/>
          <w:szCs w:val="24"/>
        </w:rPr>
        <w:t>599</w:t>
      </w:r>
      <w:r w:rsidR="00854D0F" w:rsidRPr="003C6248">
        <w:rPr>
          <w:rFonts w:cs="Times New Roman"/>
          <w:szCs w:val="24"/>
        </w:rPr>
        <w:t xml:space="preserve"> </w:t>
      </w:r>
      <w:r w:rsidR="00045392" w:rsidRPr="003C6248">
        <w:rPr>
          <w:rFonts w:cs="Times New Roman"/>
          <w:szCs w:val="24"/>
        </w:rPr>
        <w:t>tips</w:t>
      </w:r>
      <w:r w:rsidR="00854D0F">
        <w:rPr>
          <w:rFonts w:cs="Times New Roman"/>
          <w:szCs w:val="24"/>
        </w:rPr>
        <w:t xml:space="preserve"> (Figure 1)</w:t>
      </w:r>
      <w:r w:rsidR="00045392" w:rsidRPr="003C6248">
        <w:rPr>
          <w:rFonts w:cs="Times New Roman"/>
          <w:szCs w:val="24"/>
        </w:rPr>
        <w:t xml:space="preserve">. We are fitting our model on each tree from the posterior distribution and we randomly sample trait data when more than one species is available for a genus. This approach allows us to account for uncertainty in </w:t>
      </w:r>
      <w:r w:rsidR="006315DE">
        <w:rPr>
          <w:rFonts w:cs="Times New Roman"/>
          <w:szCs w:val="24"/>
        </w:rPr>
        <w:t xml:space="preserve">the </w:t>
      </w:r>
      <w:r w:rsidR="00045392" w:rsidRPr="003C6248">
        <w:rPr>
          <w:rFonts w:cs="Times New Roman"/>
          <w:szCs w:val="24"/>
        </w:rPr>
        <w:t>phylogeny and tip states.</w:t>
      </w:r>
    </w:p>
    <w:p w14:paraId="0FC34B0B" w14:textId="6C0D1E62"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w:t>
      </w:r>
      <w:proofErr w:type="spellStart"/>
      <w:r w:rsidRPr="003C6248">
        <w:rPr>
          <w:rFonts w:cs="Times New Roman"/>
          <w:szCs w:val="24"/>
        </w:rPr>
        <w:t>chromePlus</w:t>
      </w:r>
      <w:proofErr w:type="spellEnd"/>
      <w:r w:rsidRPr="003C6248">
        <w:rPr>
          <w:rFonts w:cs="Times New Roman"/>
          <w:szCs w:val="24"/>
        </w:rPr>
        <w:t xml:space="preserve">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w:t>
      </w:r>
      <w:r w:rsidR="00CD3686" w:rsidRPr="003C6248">
        <w:rPr>
          <w:rFonts w:cs="Times New Roman"/>
          <w:szCs w:val="24"/>
        </w:rPr>
        <w:lastRenderedPageBreak/>
        <w:t>(MCMC)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w:t>
      </w:r>
      <w:r w:rsidR="00FD325D">
        <w:rPr>
          <w:rFonts w:cs="Times New Roman"/>
          <w:szCs w:val="24"/>
        </w:rPr>
        <w:t>twenty-five</w:t>
      </w:r>
      <w:r w:rsidR="00045392">
        <w:rPr>
          <w:rFonts w:cs="Times New Roman"/>
          <w:szCs w:val="24"/>
        </w:rPr>
        <w:t xml:space="preserve">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post</w:t>
      </w:r>
      <w:r w:rsidR="00854D0F">
        <w:rPr>
          <w:rFonts w:cs="Times New Roman"/>
          <w:szCs w:val="24"/>
        </w:rPr>
        <w:t>-</w:t>
      </w:r>
      <w:r w:rsidR="00045392">
        <w:rPr>
          <w:rFonts w:cs="Times New Roman"/>
          <w:szCs w:val="24"/>
        </w:rPr>
        <w:t xml:space="preserve">burnin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24A2C0CC" w:rsidR="00D97F3B"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We repeated similar analysis as above for the analysis of orders, however we ran the data twice. Once with polyploidy and once without polyploidy included in the model.</w:t>
      </w:r>
      <w:r w:rsidR="00687BFB">
        <w:rPr>
          <w:rFonts w:cs="Times New Roman"/>
          <w:szCs w:val="24"/>
        </w:rPr>
        <w:t xml:space="preserve"> We only included order</w:t>
      </w:r>
      <w:r w:rsidR="00085A8D">
        <w:rPr>
          <w:rFonts w:cs="Times New Roman"/>
          <w:szCs w:val="24"/>
        </w:rPr>
        <w:t>s</w:t>
      </w:r>
      <w:r w:rsidR="00687BFB">
        <w:rPr>
          <w:rFonts w:cs="Times New Roman"/>
          <w:szCs w:val="24"/>
        </w:rPr>
        <w:t xml:space="preserve"> </w:t>
      </w:r>
      <w:r w:rsidR="00085A8D">
        <w:rPr>
          <w:rFonts w:cs="Times New Roman"/>
          <w:szCs w:val="24"/>
        </w:rPr>
        <w:t>with</w:t>
      </w:r>
      <w:r w:rsidR="00687BFB">
        <w:rPr>
          <w:rFonts w:cs="Times New Roman"/>
          <w:szCs w:val="24"/>
        </w:rPr>
        <w:t xml:space="preserve"> more than 20 genera in the analysis. This was to ensure that we had a large enough sample size as well as enough time along the branches to determine the rates of chromosome evolution.</w:t>
      </w:r>
      <w:r w:rsidR="004034FA">
        <w:rPr>
          <w:rFonts w:cs="Times New Roman"/>
          <w:szCs w:val="24"/>
        </w:rPr>
        <w:t xml:space="preserve"> </w:t>
      </w:r>
      <w:r w:rsidR="00687BFB">
        <w:rPr>
          <w:rFonts w:cs="Times New Roman"/>
          <w:szCs w:val="24"/>
        </w:rPr>
        <w:t xml:space="preserve">In total, we used ten orders for our analysis. </w:t>
      </w:r>
      <w:r w:rsidR="004034FA">
        <w:rPr>
          <w:rFonts w:cs="Times New Roman"/>
          <w:szCs w:val="24"/>
        </w:rPr>
        <w:t>We used the same prior as above from an exponential distribution with a shape parameter of 0.5 and initialized our MCMC with parameter values drawn from a uniform distribution from either 0</w:t>
      </w:r>
      <w:r w:rsidR="00085A8D">
        <w:rPr>
          <w:rFonts w:cs="Times New Roman"/>
          <w:szCs w:val="24"/>
        </w:rPr>
        <w:t>-</w:t>
      </w:r>
      <w:r w:rsidR="004034FA">
        <w:rPr>
          <w:rFonts w:cs="Times New Roman"/>
          <w:szCs w:val="24"/>
        </w:rPr>
        <w:t>2 or 3 depending on if we were including polyploidy in our analysis. We repeated the MCMC with all 100 trees at 50 generations each. We removed the first twenty-five samples as our burnin for each run.</w:t>
      </w:r>
    </w:p>
    <w:p w14:paraId="13348B10" w14:textId="77777777" w:rsidR="00085A8D" w:rsidRDefault="00085A8D" w:rsidP="00077899">
      <w:pPr>
        <w:pStyle w:val="Default"/>
        <w:widowControl w:val="0"/>
        <w:spacing w:line="480" w:lineRule="auto"/>
        <w:rPr>
          <w:rFonts w:cs="Times New Roman"/>
          <w:b/>
          <w:bCs/>
          <w:szCs w:val="24"/>
        </w:rPr>
      </w:pPr>
    </w:p>
    <w:p w14:paraId="125B4166" w14:textId="0CB2C67C" w:rsidR="00854D0F" w:rsidRDefault="00077899" w:rsidP="00077899">
      <w:pPr>
        <w:pStyle w:val="Default"/>
        <w:widowControl w:val="0"/>
        <w:spacing w:line="480" w:lineRule="auto"/>
        <w:rPr>
          <w:rFonts w:cs="Times New Roman"/>
          <w:i/>
          <w:iCs/>
          <w:szCs w:val="24"/>
        </w:rPr>
      </w:pPr>
      <w:r>
        <w:rPr>
          <w:rFonts w:cs="Times New Roman"/>
          <w:b/>
          <w:bCs/>
          <w:szCs w:val="24"/>
        </w:rPr>
        <w:t>Results</w:t>
      </w:r>
    </w:p>
    <w:p w14:paraId="34095C61" w14:textId="29CC3BE3" w:rsidR="00D97F3B"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Monocentric and Holocentric Species</w:t>
      </w:r>
    </w:p>
    <w:p w14:paraId="51B3B302" w14:textId="492BE5BA" w:rsidR="00FD325D"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 xml:space="preserve">This analysis is still underway and should be completed by next week. </w:t>
      </w:r>
      <w:r w:rsidR="006315DE" w:rsidRPr="00077899">
        <w:rPr>
          <w:rFonts w:cs="Times New Roman"/>
          <w:szCs w:val="24"/>
        </w:rPr>
        <w:t xml:space="preserve">Due to the size of </w:t>
      </w:r>
      <w:r w:rsidR="006315DE" w:rsidRPr="00077899">
        <w:rPr>
          <w:rFonts w:cs="Times New Roman"/>
          <w:szCs w:val="24"/>
        </w:rPr>
        <w:lastRenderedPageBreak/>
        <w:t xml:space="preserve">the transition rate matrix sampling from the posterior </w:t>
      </w:r>
      <w:r w:rsidR="00085A8D">
        <w:rPr>
          <w:rFonts w:cs="Times New Roman"/>
          <w:szCs w:val="24"/>
        </w:rPr>
        <w:t>distribution</w:t>
      </w:r>
      <w:r w:rsidR="00941A9B">
        <w:rPr>
          <w:rFonts w:cs="Times New Roman"/>
          <w:szCs w:val="24"/>
        </w:rPr>
        <w:t xml:space="preserve"> </w:t>
      </w:r>
      <w:r w:rsidR="006315DE" w:rsidRPr="00077899">
        <w:rPr>
          <w:rFonts w:cs="Times New Roman"/>
          <w:szCs w:val="24"/>
        </w:rPr>
        <w:t>and even simple calculation</w:t>
      </w:r>
      <w:r w:rsidR="006315DE">
        <w:rPr>
          <w:rFonts w:cs="Times New Roman"/>
          <w:szCs w:val="24"/>
        </w:rPr>
        <w:t>s</w:t>
      </w:r>
      <w:r w:rsidR="006315DE" w:rsidRPr="00077899">
        <w:rPr>
          <w:rFonts w:cs="Times New Roman"/>
          <w:szCs w:val="24"/>
        </w:rPr>
        <w:t xml:space="preserve"> of the likelihood for a given parameter set is computationally expensive</w:t>
      </w:r>
      <w:r w:rsidR="006315DE">
        <w:rPr>
          <w:rFonts w:cs="Times New Roman"/>
          <w:szCs w:val="24"/>
        </w:rPr>
        <w:t xml:space="preserve"> and takes a long time</w:t>
      </w:r>
      <w:r w:rsidR="006315DE" w:rsidRPr="00077899">
        <w:rPr>
          <w:rFonts w:cs="Times New Roman"/>
          <w:szCs w:val="24"/>
        </w:rPr>
        <w:t>.</w:t>
      </w:r>
    </w:p>
    <w:p w14:paraId="4324AA52" w14:textId="4F9C173D" w:rsidR="00FD325D" w:rsidRDefault="00FD325D" w:rsidP="00077899">
      <w:pPr>
        <w:pStyle w:val="Default"/>
        <w:widowControl w:val="0"/>
        <w:spacing w:line="480" w:lineRule="auto"/>
        <w:rPr>
          <w:rFonts w:cs="Times New Roman"/>
          <w:szCs w:val="24"/>
        </w:rPr>
      </w:pPr>
    </w:p>
    <w:p w14:paraId="32344FA2" w14:textId="28915427" w:rsidR="00FD325D"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Orders</w:t>
      </w:r>
    </w:p>
    <w:p w14:paraId="0EA30C59" w14:textId="02924E31" w:rsidR="004034FA" w:rsidRDefault="00FD325D" w:rsidP="004034FA">
      <w:pPr>
        <w:pStyle w:val="Default"/>
        <w:widowControl w:val="0"/>
        <w:spacing w:line="480" w:lineRule="auto"/>
        <w:rPr>
          <w:rFonts w:cs="Times New Roman"/>
        </w:rPr>
      </w:pPr>
      <w:r>
        <w:rPr>
          <w:rFonts w:cs="Times New Roman"/>
          <w:szCs w:val="24"/>
        </w:rPr>
        <w:tab/>
      </w:r>
      <w:r w:rsidR="00687BFB">
        <w:rPr>
          <w:rFonts w:cs="Times New Roman"/>
          <w:szCs w:val="24"/>
        </w:rPr>
        <w:t xml:space="preserve">We tested the </w:t>
      </w:r>
      <w:r w:rsidR="004034FA" w:rsidRPr="004034FA">
        <w:rPr>
          <w:rFonts w:cs="Times New Roman"/>
        </w:rPr>
        <w:t>rate</w:t>
      </w:r>
      <w:r w:rsidR="00687BFB">
        <w:rPr>
          <w:rFonts w:cs="Times New Roman"/>
        </w:rPr>
        <w:t>s</w:t>
      </w:r>
      <w:r w:rsidR="004034FA" w:rsidRPr="004034FA">
        <w:rPr>
          <w:rFonts w:cs="Times New Roman"/>
        </w:rPr>
        <w:t xml:space="preserve"> of chromosome evolution </w:t>
      </w:r>
      <w:r w:rsidR="00687BFB">
        <w:rPr>
          <w:rFonts w:cs="Times New Roman"/>
        </w:rPr>
        <w:t>including</w:t>
      </w:r>
      <w:r w:rsidR="004034FA" w:rsidRPr="004034FA">
        <w:rPr>
          <w:rFonts w:cs="Times New Roman"/>
        </w:rPr>
        <w:t xml:space="preserve"> polyploidy</w:t>
      </w:r>
      <w:r w:rsidR="00687BFB">
        <w:rPr>
          <w:rFonts w:cs="Times New Roman"/>
        </w:rPr>
        <w:t xml:space="preserve"> for the ten orders</w:t>
      </w:r>
      <w:r w:rsidR="00941A9B">
        <w:rPr>
          <w:rFonts w:cs="Times New Roman"/>
        </w:rPr>
        <w:t xml:space="preserve"> that contained more than 20 samples for analysis</w:t>
      </w:r>
      <w:r w:rsidR="004034FA" w:rsidRPr="004034FA">
        <w:rPr>
          <w:rFonts w:cs="Times New Roman"/>
        </w:rPr>
        <w:t xml:space="preserve">. </w:t>
      </w:r>
      <w:r w:rsidR="00687BFB">
        <w:rPr>
          <w:rFonts w:cs="Times New Roman"/>
        </w:rPr>
        <w:t>The range in rates was relatively low and there were no trends in the data (Figure 2</w:t>
      </w:r>
      <w:r w:rsidR="00941A9B">
        <w:rPr>
          <w:rFonts w:cs="Times New Roman"/>
        </w:rPr>
        <w:t>a</w:t>
      </w:r>
      <w:r w:rsidR="00687BFB">
        <w:rPr>
          <w:rFonts w:cs="Times New Roman"/>
        </w:rPr>
        <w:t xml:space="preserve">). </w:t>
      </w:r>
      <w:r w:rsidR="004034FA" w:rsidRPr="004034FA">
        <w:rPr>
          <w:rFonts w:cs="Times New Roman"/>
        </w:rPr>
        <w:t xml:space="preserve">The addition of polyploidy in the model decreased the variation of all rates of chromosome evolution. </w:t>
      </w:r>
      <w:r w:rsidR="00687BFB">
        <w:rPr>
          <w:rFonts w:cs="Times New Roman"/>
        </w:rPr>
        <w:t xml:space="preserve">The fusion rate, however, was </w:t>
      </w:r>
      <w:r w:rsidR="006315DE">
        <w:rPr>
          <w:rFonts w:cs="Times New Roman"/>
        </w:rPr>
        <w:t xml:space="preserve">higher in Blattodea, Isoptera, and Phasmatodea, but this does not include all of the monocentric species. The holocentric orders had similar rates to all other orders. </w:t>
      </w:r>
    </w:p>
    <w:p w14:paraId="2E97CED5" w14:textId="71110147" w:rsidR="006315DE" w:rsidRPr="004034FA" w:rsidRDefault="006315DE" w:rsidP="004034FA">
      <w:pPr>
        <w:pStyle w:val="Default"/>
        <w:widowControl w:val="0"/>
        <w:spacing w:line="480" w:lineRule="auto"/>
        <w:rPr>
          <w:rFonts w:cs="Times New Roman"/>
        </w:rPr>
      </w:pPr>
      <w:r>
        <w:rPr>
          <w:rFonts w:cs="Times New Roman"/>
        </w:rPr>
        <w:tab/>
        <w:t xml:space="preserve">Next, we tested the rates of chromosome evolution without polyploidy for the ten orders. There was more variability in this data, however, there were still no clear trends in the data (Figure </w:t>
      </w:r>
      <w:r w:rsidR="00941A9B">
        <w:rPr>
          <w:rFonts w:cs="Times New Roman"/>
        </w:rPr>
        <w:t>2b</w:t>
      </w:r>
      <w:r>
        <w:rPr>
          <w:rFonts w:cs="Times New Roman"/>
        </w:rPr>
        <w:t xml:space="preserve">). Lepidoptera, however, had an increase in both the fission and fusion rates as compared to the rates with polyploidy. This is most likely driven by large variation in chromosome number associated with the order. The other species that are also holocentric do not show an increase in fission and fusion rates like Lepidoptera. </w:t>
      </w:r>
    </w:p>
    <w:p w14:paraId="6A562B37" w14:textId="6BFBE126" w:rsidR="00FD325D" w:rsidRDefault="00FD325D" w:rsidP="00077899">
      <w:pPr>
        <w:pStyle w:val="Default"/>
        <w:widowControl w:val="0"/>
        <w:spacing w:line="480" w:lineRule="auto"/>
        <w:rPr>
          <w:rFonts w:cs="Times New Roman"/>
          <w:szCs w:val="24"/>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42FC134C" w14:textId="0E15F084" w:rsidR="00D97F3B" w:rsidRDefault="00D97F3B" w:rsidP="00077899">
      <w:pPr>
        <w:spacing w:line="480" w:lineRule="auto"/>
        <w:rPr>
          <w:rFonts w:ascii="Times New Roman" w:hAnsi="Times New Roman" w:cs="Times New Roman"/>
        </w:rPr>
      </w:pPr>
    </w:p>
    <w:p w14:paraId="7AB89DDD" w14:textId="77777777" w:rsidR="006315DE" w:rsidRDefault="006315DE" w:rsidP="00077899">
      <w:pPr>
        <w:spacing w:line="480" w:lineRule="auto"/>
        <w:rPr>
          <w:rFonts w:ascii="Times New Roman" w:hAnsi="Times New Roman" w:cs="Times New Roman"/>
        </w:rPr>
      </w:pPr>
    </w:p>
    <w:p w14:paraId="4F6D27CA" w14:textId="77777777" w:rsidR="006315DE" w:rsidRDefault="006315DE">
      <w:pPr>
        <w:rPr>
          <w:rFonts w:ascii="Times New Roman" w:hAnsi="Times New Roman" w:cs="Times New Roman"/>
          <w:b/>
          <w:bCs/>
        </w:rPr>
      </w:pPr>
    </w:p>
    <w:p w14:paraId="6D7ECB5E" w14:textId="77777777" w:rsidR="006315DE" w:rsidRDefault="006315DE">
      <w:pPr>
        <w:rPr>
          <w:rFonts w:ascii="Times New Roman" w:hAnsi="Times New Roman" w:cs="Times New Roman"/>
          <w:b/>
          <w:bCs/>
        </w:rPr>
      </w:pPr>
    </w:p>
    <w:p w14:paraId="7E044484" w14:textId="77777777" w:rsidR="006315DE" w:rsidRDefault="006315DE">
      <w:pPr>
        <w:rPr>
          <w:rFonts w:ascii="Times New Roman" w:hAnsi="Times New Roman" w:cs="Times New Roman"/>
          <w:b/>
          <w:bCs/>
        </w:rPr>
      </w:pPr>
    </w:p>
    <w:p w14:paraId="2804F32C" w14:textId="77777777" w:rsidR="006315DE" w:rsidRDefault="006315DE">
      <w:pPr>
        <w:rPr>
          <w:rFonts w:ascii="Times New Roman" w:hAnsi="Times New Roman" w:cs="Times New Roman"/>
          <w:b/>
          <w:bCs/>
        </w:rPr>
      </w:pPr>
    </w:p>
    <w:p w14:paraId="32B6FA8F" w14:textId="77777777" w:rsidR="006315DE" w:rsidRDefault="006315DE">
      <w:pPr>
        <w:rPr>
          <w:rFonts w:ascii="Times New Roman" w:hAnsi="Times New Roman" w:cs="Times New Roman"/>
          <w:b/>
          <w:bCs/>
        </w:rPr>
      </w:pPr>
    </w:p>
    <w:p w14:paraId="709E9F15" w14:textId="60F1AE42" w:rsidR="0041099B" w:rsidRDefault="0041099B">
      <w:pPr>
        <w:rPr>
          <w:rFonts w:ascii="Times New Roman" w:hAnsi="Times New Roman" w:cs="Times New Roman"/>
          <w:b/>
          <w:bCs/>
        </w:rPr>
      </w:pPr>
      <w:r>
        <w:rPr>
          <w:rFonts w:ascii="Times New Roman" w:hAnsi="Times New Roman" w:cs="Times New Roman"/>
          <w:b/>
          <w:bCs/>
        </w:rPr>
        <w:t>Figures:</w:t>
      </w:r>
    </w:p>
    <w:p w14:paraId="25C540E4" w14:textId="3F99867E" w:rsidR="0041099B" w:rsidRDefault="00854D0F">
      <w:pPr>
        <w:rPr>
          <w:rFonts w:ascii="Times New Roman" w:hAnsi="Times New Roman" w:cs="Times New Roman"/>
        </w:rPr>
      </w:pPr>
      <w:r>
        <w:rPr>
          <w:rFonts w:ascii="Times New Roman" w:hAnsi="Times New Roman" w:cs="Times New Roman"/>
          <w:noProof/>
        </w:rPr>
        <w:drawing>
          <wp:inline distT="0" distB="0" distL="0" distR="0" wp14:anchorId="7FC977C5" wp14:editId="67251D39">
            <wp:extent cx="5943600" cy="5348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df"/>
                    <pic:cNvPicPr/>
                  </pic:nvPicPr>
                  <pic:blipFill rotWithShape="1">
                    <a:blip r:embed="rId9">
                      <a:extLst>
                        <a:ext uri="{28A0092B-C50C-407E-A947-70E740481C1C}">
                          <a14:useLocalDpi xmlns:a14="http://schemas.microsoft.com/office/drawing/2010/main" val="0"/>
                        </a:ext>
                      </a:extLst>
                    </a:blip>
                    <a:srcRect b="32514"/>
                    <a:stretch/>
                  </pic:blipFill>
                  <pic:spPr bwMode="auto">
                    <a:xfrm>
                      <a:off x="0" y="0"/>
                      <a:ext cx="5943600" cy="534817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EAE394" w14:textId="37246380" w:rsidR="0041099B" w:rsidRDefault="0041099B">
      <w:pPr>
        <w:rPr>
          <w:rFonts w:ascii="Times New Roman" w:hAnsi="Times New Roman" w:cs="Times New Roman"/>
        </w:rPr>
      </w:pPr>
      <w:r>
        <w:rPr>
          <w:rFonts w:ascii="Times New Roman" w:hAnsi="Times New Roman" w:cs="Times New Roman"/>
        </w:rPr>
        <w:t xml:space="preserve">Figure 1: </w:t>
      </w:r>
      <w:r w:rsidR="00E238CE" w:rsidRPr="00E238CE">
        <w:rPr>
          <w:rFonts w:ascii="Times New Roman" w:hAnsi="Times New Roman" w:cs="Times New Roman"/>
          <w:b/>
        </w:rPr>
        <w:t>Phylogeny of type of centromeres and chromosome number.</w:t>
      </w:r>
      <w:r w:rsidR="00E238CE">
        <w:rPr>
          <w:rFonts w:ascii="Times New Roman" w:hAnsi="Times New Roman" w:cs="Times New Roman"/>
        </w:rPr>
        <w:t xml:space="preserve"> </w:t>
      </w:r>
      <w:r w:rsidR="00DD3DFC">
        <w:rPr>
          <w:rFonts w:ascii="Times New Roman" w:hAnsi="Times New Roman" w:cs="Times New Roman"/>
        </w:rPr>
        <w:t>This order-level phylogeny</w:t>
      </w:r>
      <w:r>
        <w:rPr>
          <w:rFonts w:ascii="Times New Roman" w:hAnsi="Times New Roman" w:cs="Times New Roman"/>
        </w:rPr>
        <w:t xml:space="preserve"> was created from the backbone of </w:t>
      </w:r>
      <w:proofErr w:type="spellStart"/>
      <w:r>
        <w:rPr>
          <w:rFonts w:ascii="Times New Roman" w:hAnsi="Times New Roman" w:cs="Times New Roman"/>
        </w:rPr>
        <w:t>Misof</w:t>
      </w:r>
      <w:proofErr w:type="spellEnd"/>
      <w:r>
        <w:rPr>
          <w:rFonts w:ascii="Times New Roman" w:hAnsi="Times New Roman" w:cs="Times New Roman"/>
        </w:rPr>
        <w:t xml:space="preserve"> et al. 2014</w:t>
      </w:r>
      <w:r w:rsidR="00085A8D">
        <w:rPr>
          <w:rFonts w:ascii="Times New Roman" w:hAnsi="Times New Roman" w:cs="Times New Roman"/>
        </w:rPr>
        <w:t xml:space="preserve"> </w:t>
      </w:r>
      <w:r w:rsidR="00085A8D">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&lt;EndNote&gt;&lt;Cite&gt;&lt;Author&gt;Misof&lt;/Author&gt;&lt;Year&gt;2014&lt;/Year&gt;&lt;RecNum&gt;300&lt;/RecNum&gt;&lt;DisplayText&gt;(Misof, et al.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00085A8D">
        <w:rPr>
          <w:rFonts w:ascii="Times New Roman" w:hAnsi="Times New Roman" w:cs="Times New Roman"/>
        </w:rPr>
        <w:fldChar w:fldCharType="separate"/>
      </w:r>
      <w:r w:rsidR="00085A8D">
        <w:rPr>
          <w:rFonts w:ascii="Times New Roman" w:hAnsi="Times New Roman" w:cs="Times New Roman"/>
          <w:noProof/>
        </w:rPr>
        <w:t>(Misof, et al. 2014)</w:t>
      </w:r>
      <w:r w:rsidR="00085A8D">
        <w:rPr>
          <w:rFonts w:ascii="Times New Roman" w:hAnsi="Times New Roman" w:cs="Times New Roman"/>
        </w:rPr>
        <w:fldChar w:fldCharType="end"/>
      </w:r>
      <w:r>
        <w:rPr>
          <w:rFonts w:ascii="Times New Roman" w:hAnsi="Times New Roman" w:cs="Times New Roman"/>
        </w:rPr>
        <w:t xml:space="preserve">. The black branches represent </w:t>
      </w:r>
      <w:r w:rsidR="00085A8D">
        <w:rPr>
          <w:rFonts w:ascii="Times New Roman" w:hAnsi="Times New Roman" w:cs="Times New Roman"/>
        </w:rPr>
        <w:t xml:space="preserve">orders with </w:t>
      </w:r>
      <w:r>
        <w:rPr>
          <w:rFonts w:ascii="Times New Roman" w:hAnsi="Times New Roman" w:cs="Times New Roman"/>
        </w:rPr>
        <w:t>monocentric chromosomes and the gr</w:t>
      </w:r>
      <w:r w:rsidR="00085A8D">
        <w:rPr>
          <w:rFonts w:ascii="Times New Roman" w:hAnsi="Times New Roman" w:cs="Times New Roman"/>
        </w:rPr>
        <w:t>a</w:t>
      </w:r>
      <w:r>
        <w:rPr>
          <w:rFonts w:ascii="Times New Roman" w:hAnsi="Times New Roman" w:cs="Times New Roman"/>
        </w:rPr>
        <w:t>y branches represen</w:t>
      </w:r>
      <w:r w:rsidR="00DD3DFC">
        <w:rPr>
          <w:rFonts w:ascii="Times New Roman" w:hAnsi="Times New Roman" w:cs="Times New Roman"/>
        </w:rPr>
        <w:t>t</w:t>
      </w:r>
      <w:r>
        <w:rPr>
          <w:rFonts w:ascii="Times New Roman" w:hAnsi="Times New Roman" w:cs="Times New Roman"/>
        </w:rPr>
        <w:t xml:space="preserve"> </w:t>
      </w:r>
      <w:r w:rsidR="00085A8D">
        <w:rPr>
          <w:rFonts w:ascii="Times New Roman" w:hAnsi="Times New Roman" w:cs="Times New Roman"/>
        </w:rPr>
        <w:t xml:space="preserve">orders with </w:t>
      </w:r>
      <w:r>
        <w:rPr>
          <w:rFonts w:ascii="Times New Roman" w:hAnsi="Times New Roman" w:cs="Times New Roman"/>
        </w:rPr>
        <w:t xml:space="preserve">holocentric chromosomes. The </w:t>
      </w:r>
      <w:r w:rsidR="00DD3DFC">
        <w:rPr>
          <w:rFonts w:ascii="Times New Roman" w:hAnsi="Times New Roman" w:cs="Times New Roman"/>
        </w:rPr>
        <w:t>colored</w:t>
      </w:r>
      <w:r>
        <w:rPr>
          <w:rFonts w:ascii="Times New Roman" w:hAnsi="Times New Roman" w:cs="Times New Roman"/>
        </w:rPr>
        <w:t xml:space="preserve"> circles around the phylogeny represents the </w:t>
      </w:r>
      <w:r w:rsidR="00085A8D">
        <w:rPr>
          <w:rFonts w:ascii="Times New Roman" w:hAnsi="Times New Roman" w:cs="Times New Roman"/>
        </w:rPr>
        <w:t>log-</w:t>
      </w:r>
      <w:r>
        <w:rPr>
          <w:rFonts w:ascii="Times New Roman" w:hAnsi="Times New Roman" w:cs="Times New Roman"/>
        </w:rPr>
        <w:t>transformed values of the haploid chromosome number</w:t>
      </w:r>
      <w:r w:rsidR="00DD3DFC">
        <w:rPr>
          <w:rFonts w:ascii="Times New Roman" w:hAnsi="Times New Roman" w:cs="Times New Roman"/>
        </w:rPr>
        <w:t xml:space="preserve"> whose true range is</w:t>
      </w:r>
      <w:r>
        <w:rPr>
          <w:rFonts w:ascii="Times New Roman" w:hAnsi="Times New Roman" w:cs="Times New Roman"/>
        </w:rPr>
        <w:t xml:space="preserve"> </w:t>
      </w:r>
      <w:r w:rsidR="00085A8D">
        <w:rPr>
          <w:rFonts w:ascii="Times New Roman" w:hAnsi="Times New Roman" w:cs="Times New Roman"/>
        </w:rPr>
        <w:t>2-84</w:t>
      </w:r>
      <w:r>
        <w:rPr>
          <w:rFonts w:ascii="Times New Roman" w:hAnsi="Times New Roman" w:cs="Times New Roman"/>
        </w:rPr>
        <w:t xml:space="preserve">. </w:t>
      </w:r>
    </w:p>
    <w:p w14:paraId="51B7144F" w14:textId="77777777" w:rsidR="0041099B" w:rsidRDefault="0041099B">
      <w:pPr>
        <w:rPr>
          <w:rFonts w:ascii="Times New Roman" w:hAnsi="Times New Roman" w:cs="Times New Roman"/>
        </w:rPr>
      </w:pPr>
    </w:p>
    <w:p w14:paraId="20FFE358" w14:textId="597EC4E4" w:rsidR="0041099B" w:rsidRDefault="00854D0F">
      <w:pPr>
        <w:rPr>
          <w:rFonts w:ascii="Times New Roman" w:hAnsi="Times New Roman" w:cs="Times New Roman"/>
        </w:rPr>
      </w:pPr>
      <w:r>
        <w:rPr>
          <w:rFonts w:ascii="Times New Roman" w:hAnsi="Times New Roman" w:cs="Times New Roman"/>
          <w:noProof/>
        </w:rPr>
        <w:lastRenderedPageBreak/>
        <w:drawing>
          <wp:inline distT="0" distB="0" distL="0" distR="0" wp14:anchorId="6F54415B" wp14:editId="65478D56">
            <wp:extent cx="5942755" cy="21261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pdf"/>
                    <pic:cNvPicPr/>
                  </pic:nvPicPr>
                  <pic:blipFill rotWithShape="1">
                    <a:blip r:embed="rId10">
                      <a:extLst>
                        <a:ext uri="{28A0092B-C50C-407E-A947-70E740481C1C}">
                          <a14:useLocalDpi xmlns:a14="http://schemas.microsoft.com/office/drawing/2010/main" val="0"/>
                        </a:ext>
                      </a:extLst>
                    </a:blip>
                    <a:srcRect t="13995" b="22401"/>
                    <a:stretch/>
                  </pic:blipFill>
                  <pic:spPr bwMode="auto">
                    <a:xfrm>
                      <a:off x="0" y="0"/>
                      <a:ext cx="5943600" cy="212644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2F5B82" w14:textId="3CEA12E9" w:rsidR="0041099B" w:rsidRDefault="0041099B">
      <w:pPr>
        <w:rPr>
          <w:rFonts w:ascii="Times New Roman" w:hAnsi="Times New Roman" w:cs="Times New Roman"/>
        </w:rPr>
      </w:pPr>
      <w:commentRangeStart w:id="3"/>
      <w:r>
        <w:rPr>
          <w:rFonts w:ascii="Times New Roman" w:hAnsi="Times New Roman" w:cs="Times New Roman"/>
        </w:rPr>
        <w:t>Figure 2:</w:t>
      </w:r>
      <w:commentRangeEnd w:id="3"/>
      <w:r w:rsidR="00D30190">
        <w:rPr>
          <w:rStyle w:val="CommentReference"/>
        </w:rPr>
        <w:commentReference w:id="3"/>
      </w:r>
      <w:r>
        <w:rPr>
          <w:rFonts w:ascii="Times New Roman" w:hAnsi="Times New Roman" w:cs="Times New Roman"/>
        </w:rPr>
        <w:t xml:space="preserve"> </w:t>
      </w:r>
      <w:r w:rsidR="00DD3DFC" w:rsidRPr="00E238CE">
        <w:rPr>
          <w:rFonts w:ascii="Times New Roman" w:hAnsi="Times New Roman" w:cs="Times New Roman"/>
          <w:b/>
        </w:rPr>
        <w:t>R</w:t>
      </w:r>
      <w:r w:rsidR="00FD325D" w:rsidRPr="00E238CE">
        <w:rPr>
          <w:rFonts w:ascii="Times New Roman" w:hAnsi="Times New Roman" w:cs="Times New Roman"/>
          <w:b/>
        </w:rPr>
        <w:t>ate of chromosome evolution</w:t>
      </w:r>
      <w:r w:rsidR="00DD3DFC">
        <w:rPr>
          <w:rFonts w:ascii="Times New Roman" w:hAnsi="Times New Roman" w:cs="Times New Roman"/>
        </w:rPr>
        <w:t>.</w:t>
      </w:r>
      <w:r w:rsidR="00FD325D">
        <w:rPr>
          <w:rFonts w:ascii="Times New Roman" w:hAnsi="Times New Roman" w:cs="Times New Roman"/>
        </w:rPr>
        <w:t xml:space="preserve"> Ascending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fissions</w:t>
      </w:r>
      <w:r w:rsidR="00FD325D">
        <w:rPr>
          <w:rFonts w:ascii="Times New Roman" w:hAnsi="Times New Roman" w:cs="Times New Roman"/>
        </w:rPr>
        <w:t>, descending r</w:t>
      </w:r>
      <w:r w:rsidR="00DD3DFC">
        <w:rPr>
          <w:rFonts w:ascii="Times New Roman" w:hAnsi="Times New Roman" w:cs="Times New Roman"/>
        </w:rPr>
        <w:t>ates r</w:t>
      </w:r>
      <w:r w:rsidR="00FD325D">
        <w:rPr>
          <w:rFonts w:ascii="Times New Roman" w:hAnsi="Times New Roman" w:cs="Times New Roman"/>
        </w:rPr>
        <w:t>epresent the rate</w:t>
      </w:r>
      <w:r w:rsidR="00DD3DFC">
        <w:rPr>
          <w:rFonts w:ascii="Times New Roman" w:hAnsi="Times New Roman" w:cs="Times New Roman"/>
        </w:rPr>
        <w:t xml:space="preserve"> of fusions</w:t>
      </w:r>
      <w:r w:rsidR="00FD325D">
        <w:rPr>
          <w:rFonts w:ascii="Times New Roman" w:hAnsi="Times New Roman" w:cs="Times New Roman"/>
        </w:rPr>
        <w:t xml:space="preserve">, and pol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polyploidy</w:t>
      </w:r>
      <w:r w:rsidR="00FD325D">
        <w:rPr>
          <w:rFonts w:ascii="Times New Roman" w:hAnsi="Times New Roman" w:cs="Times New Roman"/>
        </w:rPr>
        <w:t xml:space="preserve">. </w:t>
      </w:r>
      <w:r w:rsidR="00DD3DFC">
        <w:rPr>
          <w:rFonts w:ascii="Times New Roman" w:hAnsi="Times New Roman" w:cs="Times New Roman"/>
        </w:rPr>
        <w:t xml:space="preserve">(A) Modelling for rates of chromosome evolution with polyploidy. </w:t>
      </w:r>
      <w:r w:rsidR="00FD325D">
        <w:rPr>
          <w:rFonts w:ascii="Times New Roman" w:hAnsi="Times New Roman" w:cs="Times New Roman"/>
        </w:rPr>
        <w:t>The addition of polyploidy in the model has decreased the variation of all rates of chromosome evolution. There is no trend between holocentric and monocentric chromosome orders.</w:t>
      </w:r>
      <w:r w:rsidR="00DD3DFC">
        <w:rPr>
          <w:rFonts w:ascii="Times New Roman" w:hAnsi="Times New Roman" w:cs="Times New Roman"/>
        </w:rPr>
        <w:t xml:space="preserve"> (B) Modelling for the rates of chromosome evolution without polyploidy. The removal of polyploidy has kept most of the other species at about the same rates of chromosome evolution, expect for Lepidoptera. Lepidoptera has an increase in both fusion and fission rates.</w:t>
      </w:r>
    </w:p>
    <w:p w14:paraId="364E0815" w14:textId="500342D1"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7D9572C9" w14:textId="77777777" w:rsidR="00085A8D" w:rsidRPr="00085A8D" w:rsidRDefault="006A5BDC" w:rsidP="00085A8D">
      <w:pPr>
        <w:pStyle w:val="EndNoteBibliography"/>
        <w:spacing w:after="0"/>
        <w:rPr>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085A8D" w:rsidRPr="00085A8D">
        <w:rPr>
          <w:noProof/>
        </w:rPr>
        <w:t>Blackman RL editor. Insect cytogenetics, 10th Symposium of the Royal Entomological Society. Blackwell Scientifi Publ, Oxford. 1980.</w:t>
      </w:r>
    </w:p>
    <w:p w14:paraId="7ACDFC06" w14:textId="77777777" w:rsidR="00085A8D" w:rsidRPr="00085A8D" w:rsidRDefault="00085A8D" w:rsidP="00085A8D">
      <w:pPr>
        <w:pStyle w:val="EndNoteBibliography"/>
        <w:spacing w:after="0"/>
        <w:rPr>
          <w:noProof/>
        </w:rPr>
      </w:pPr>
      <w:r w:rsidRPr="00085A8D">
        <w:rPr>
          <w:noProof/>
        </w:rPr>
        <w:t>Blackmon H, Justison J, Mayrose I, Goldberg EE. 2019. Meiotic drive shapes rates of karyotype evolution in mammals. Evolution 73:511-523.</w:t>
      </w:r>
    </w:p>
    <w:p w14:paraId="0115F6BC" w14:textId="77777777" w:rsidR="00085A8D" w:rsidRPr="00085A8D" w:rsidRDefault="00085A8D" w:rsidP="00085A8D">
      <w:pPr>
        <w:pStyle w:val="EndNoteBibliography"/>
        <w:spacing w:after="0"/>
        <w:rPr>
          <w:noProof/>
        </w:rPr>
      </w:pPr>
      <w:r w:rsidRPr="00085A8D">
        <w:rPr>
          <w:noProof/>
        </w:rPr>
        <w:t>Blackmon H, Ross L, Bachtrog D. 2017. Sex Determination, Sex Chromosomes, and Karyotype Evolution in Insects. Journal of Heredity 108:78-93.</w:t>
      </w:r>
    </w:p>
    <w:p w14:paraId="756371E6" w14:textId="77777777" w:rsidR="00085A8D" w:rsidRPr="00085A8D" w:rsidRDefault="00085A8D" w:rsidP="00085A8D">
      <w:pPr>
        <w:pStyle w:val="EndNoteBibliography"/>
        <w:spacing w:after="0"/>
        <w:rPr>
          <w:noProof/>
        </w:rPr>
      </w:pPr>
      <w:r w:rsidRPr="00085A8D">
        <w:rPr>
          <w:noProof/>
        </w:rPr>
        <w:t>Brown KS, Emmel TC, Eliazar PJ, Suomalainen E. 1992. Evolutionary patterns in chromosome numbers in neotropical Lepidoptera: I. Chromosomes of the Heliconiini (Family Nymphalidae: Subfamily Nymphalinae). Hereditas 117:109-125.</w:t>
      </w:r>
    </w:p>
    <w:p w14:paraId="09A50B65" w14:textId="77777777" w:rsidR="00085A8D" w:rsidRPr="00085A8D" w:rsidRDefault="00085A8D" w:rsidP="00085A8D">
      <w:pPr>
        <w:pStyle w:val="EndNoteBibliography"/>
        <w:spacing w:after="0"/>
        <w:rPr>
          <w:noProof/>
        </w:rPr>
      </w:pPr>
      <w:r w:rsidRPr="00085A8D">
        <w:rPr>
          <w:noProof/>
        </w:rPr>
        <w:t>Church SH, Donoughe S, de Medeiros BA, Extavour CG. 2019. Insect egg size and shape evolve with ecology but not developmental rate. Nature 571:58-62.</w:t>
      </w:r>
    </w:p>
    <w:p w14:paraId="38776F79" w14:textId="77777777" w:rsidR="00085A8D" w:rsidRPr="00085A8D" w:rsidRDefault="00085A8D" w:rsidP="00085A8D">
      <w:pPr>
        <w:pStyle w:val="EndNoteBibliography"/>
        <w:spacing w:after="0"/>
        <w:rPr>
          <w:noProof/>
        </w:rPr>
      </w:pPr>
      <w:r w:rsidRPr="00085A8D">
        <w:rPr>
          <w:noProof/>
        </w:rPr>
        <w:t>Cope T editor. Watsonia. 1985.</w:t>
      </w:r>
    </w:p>
    <w:p w14:paraId="60A46E15" w14:textId="77777777" w:rsidR="00085A8D" w:rsidRPr="00085A8D" w:rsidRDefault="00085A8D" w:rsidP="00085A8D">
      <w:pPr>
        <w:pStyle w:val="EndNoteBibliography"/>
        <w:spacing w:after="0"/>
        <w:rPr>
          <w:noProof/>
        </w:rPr>
      </w:pPr>
      <w:r w:rsidRPr="00085A8D">
        <w:rPr>
          <w:noProof/>
        </w:rPr>
        <w:t>Emmel T, Eliazar P, Brown Jr K, Suomalainen E. 1995. Chromosome evolution in the Papilionidae. Swallowtail butterflies: their ecology and evolution. Scientific Publishers, Gainesville:283-298.</w:t>
      </w:r>
    </w:p>
    <w:p w14:paraId="18E0A251" w14:textId="77777777" w:rsidR="00085A8D" w:rsidRPr="00085A8D" w:rsidRDefault="00085A8D" w:rsidP="00085A8D">
      <w:pPr>
        <w:pStyle w:val="EndNoteBibliography"/>
        <w:spacing w:after="0"/>
        <w:rPr>
          <w:noProof/>
        </w:rPr>
      </w:pPr>
      <w:r w:rsidRPr="00085A8D">
        <w:rPr>
          <w:noProof/>
        </w:rPr>
        <w:t>Escudero M, Hipp AL, Hansen TF, Voje KL, Luceño M. 2012. Selection and inertia in the evolution of holocentric chromosomes in sedges (Carex, Cyperaceae). New Phytologist 195:237-247.</w:t>
      </w:r>
    </w:p>
    <w:p w14:paraId="0C568B37" w14:textId="77777777" w:rsidR="00085A8D" w:rsidRPr="00085A8D" w:rsidRDefault="00085A8D" w:rsidP="00085A8D">
      <w:pPr>
        <w:pStyle w:val="EndNoteBibliography"/>
        <w:spacing w:after="0"/>
        <w:rPr>
          <w:noProof/>
        </w:rPr>
      </w:pPr>
      <w:r w:rsidRPr="00085A8D">
        <w:rPr>
          <w:noProof/>
        </w:rPr>
        <w:t>Faria R, Navarro A. 2010. Chromosomal speciation revisited: rearranging theory with pieces of evidence. Trends in Ecology &amp; Evolution 25:660-669.</w:t>
      </w:r>
    </w:p>
    <w:p w14:paraId="5A1187A5" w14:textId="77777777" w:rsidR="00085A8D" w:rsidRPr="00085A8D" w:rsidRDefault="00085A8D" w:rsidP="00085A8D">
      <w:pPr>
        <w:pStyle w:val="EndNoteBibliography"/>
        <w:spacing w:after="0"/>
        <w:rPr>
          <w:noProof/>
        </w:rPr>
      </w:pPr>
      <w:r w:rsidRPr="00085A8D">
        <w:rPr>
          <w:noProof/>
        </w:rPr>
        <w:t>Faulkner J. 1972. Chromosome studies on Carex section Acutae in north-west Europe. Botanical Journal of the Linnean Society 65:271-301.</w:t>
      </w:r>
    </w:p>
    <w:p w14:paraId="56ED3AA1" w14:textId="77777777" w:rsidR="00085A8D" w:rsidRPr="00085A8D" w:rsidRDefault="00085A8D" w:rsidP="00085A8D">
      <w:pPr>
        <w:pStyle w:val="EndNoteBibliography"/>
        <w:spacing w:after="0"/>
        <w:rPr>
          <w:noProof/>
        </w:rPr>
      </w:pPr>
      <w:r w:rsidRPr="00085A8D">
        <w:rPr>
          <w:noProof/>
        </w:rPr>
        <w:t>Garagna S, Broccoli D, Redi CA, Searle JB, Cooke HJ, Capanna E. 1995. Robertsonian metacentrics of the house mouse lose telomeric sequences but retain some minor satellite DNA in the pericentromeric area. Chromosoma 103:685-692.</w:t>
      </w:r>
    </w:p>
    <w:p w14:paraId="1B668946" w14:textId="77777777" w:rsidR="00085A8D" w:rsidRPr="00085A8D" w:rsidRDefault="00085A8D" w:rsidP="00085A8D">
      <w:pPr>
        <w:pStyle w:val="EndNoteBibliography"/>
        <w:spacing w:after="0"/>
        <w:rPr>
          <w:noProof/>
        </w:rPr>
      </w:pPr>
      <w:r w:rsidRPr="00085A8D">
        <w:rPr>
          <w:noProof/>
        </w:rPr>
        <w:t>Greilhuber J. 1995. Chromosome of the monocotyledons (general aspects). Monocotyledons: systematics and evolution:379-414.</w:t>
      </w:r>
    </w:p>
    <w:p w14:paraId="50DB7D08" w14:textId="77777777" w:rsidR="00085A8D" w:rsidRPr="00085A8D" w:rsidRDefault="00085A8D" w:rsidP="00085A8D">
      <w:pPr>
        <w:pStyle w:val="EndNoteBibliography"/>
        <w:spacing w:after="0"/>
        <w:rPr>
          <w:noProof/>
        </w:rPr>
      </w:pPr>
      <w:r w:rsidRPr="00085A8D">
        <w:rPr>
          <w:noProof/>
        </w:rPr>
        <w:t>Lucek K. 2018. Evolutionary mechanisms of varying chromosome numbers in the radiation of Erebia butterflies. Genes 9:166.</w:t>
      </w:r>
    </w:p>
    <w:p w14:paraId="74F1DEC2" w14:textId="77777777" w:rsidR="00085A8D" w:rsidRPr="00085A8D" w:rsidRDefault="00085A8D" w:rsidP="00085A8D">
      <w:pPr>
        <w:pStyle w:val="EndNoteBibliography"/>
        <w:spacing w:after="0"/>
        <w:rPr>
          <w:noProof/>
        </w:rPr>
      </w:pPr>
      <w:r w:rsidRPr="00085A8D">
        <w:rPr>
          <w:noProof/>
        </w:rPr>
        <w:t>Luceño M, Guerra M. 1996. Numerical variations in species exhibiting holocentric chromosomes: a nomenclatural proposal. Caryologia 49:301-309.</w:t>
      </w:r>
    </w:p>
    <w:p w14:paraId="3C3C44B8" w14:textId="77777777" w:rsidR="00085A8D" w:rsidRPr="00085A8D" w:rsidRDefault="00085A8D" w:rsidP="00085A8D">
      <w:pPr>
        <w:pStyle w:val="EndNoteBibliography"/>
        <w:spacing w:after="0"/>
        <w:rPr>
          <w:noProof/>
        </w:rPr>
      </w:pPr>
      <w:r w:rsidRPr="00085A8D">
        <w:rPr>
          <w:noProof/>
        </w:rPr>
        <w:t>Malheiros-Garde N, Gardé A. 1950. Fragmentation as a possible evolutionary process in the genus Luzula DC. Genetica Iberica 2:257-262.</w:t>
      </w:r>
    </w:p>
    <w:p w14:paraId="62C456DB" w14:textId="77777777" w:rsidR="00085A8D" w:rsidRPr="00085A8D" w:rsidRDefault="00085A8D" w:rsidP="00085A8D">
      <w:pPr>
        <w:pStyle w:val="EndNoteBibliography"/>
        <w:spacing w:after="0"/>
        <w:rPr>
          <w:noProof/>
        </w:rPr>
      </w:pPr>
      <w:r w:rsidRPr="00085A8D">
        <w:rPr>
          <w:noProof/>
        </w:rPr>
        <w:t>Miga KH. 2017. Chromosome-specific centromere sequences provide an estimate of the ancestral chromosome 2 fusion event in hominin genomes. Journal of Heredity 108:45-52.</w:t>
      </w:r>
    </w:p>
    <w:p w14:paraId="33418BA7" w14:textId="77777777" w:rsidR="00085A8D" w:rsidRPr="00085A8D" w:rsidRDefault="00085A8D" w:rsidP="00085A8D">
      <w:pPr>
        <w:pStyle w:val="EndNoteBibliography"/>
        <w:spacing w:after="0"/>
        <w:rPr>
          <w:noProof/>
        </w:rPr>
      </w:pPr>
      <w:r w:rsidRPr="00085A8D">
        <w:rPr>
          <w:noProof/>
        </w:rPr>
        <w:t>Misof B, Liu S, Meusemann K, Peters RS, Donath A, Mayer C, Frandsen PB, Ware J, Flouri T, Beutel RG. 2014. Phylogenomics resolves the timing and pattern of insect evolution. Science 346:763-767.</w:t>
      </w:r>
    </w:p>
    <w:p w14:paraId="6B01B4E2" w14:textId="77777777" w:rsidR="00085A8D" w:rsidRPr="00085A8D" w:rsidRDefault="00085A8D" w:rsidP="00085A8D">
      <w:pPr>
        <w:pStyle w:val="EndNoteBibliography"/>
        <w:spacing w:after="0"/>
        <w:rPr>
          <w:noProof/>
        </w:rPr>
      </w:pPr>
      <w:r w:rsidRPr="00085A8D">
        <w:rPr>
          <w:noProof/>
        </w:rPr>
        <w:t>Mora C, Tittensor DP, Adl S, Simpson AG, Worm B. 2011. How many species are there on Earth and in the ocean? PLoS Biology 9.</w:t>
      </w:r>
    </w:p>
    <w:p w14:paraId="30E8DA2B" w14:textId="77777777" w:rsidR="00085A8D" w:rsidRPr="00085A8D" w:rsidRDefault="00085A8D" w:rsidP="00085A8D">
      <w:pPr>
        <w:pStyle w:val="EndNoteBibliography"/>
        <w:spacing w:after="0"/>
        <w:rPr>
          <w:noProof/>
        </w:rPr>
      </w:pPr>
      <w:r w:rsidRPr="00085A8D">
        <w:rPr>
          <w:noProof/>
        </w:rPr>
        <w:t>Moretti A, Sabato S. 1984. Karyotype evolution by centromeric fission inZamia (Cycadales). Plant Systematics and Evolution 146:215-223.</w:t>
      </w:r>
    </w:p>
    <w:p w14:paraId="44DCAB78" w14:textId="77777777" w:rsidR="00085A8D" w:rsidRPr="00085A8D" w:rsidRDefault="00085A8D" w:rsidP="00085A8D">
      <w:pPr>
        <w:pStyle w:val="EndNoteBibliography"/>
        <w:spacing w:after="0"/>
        <w:rPr>
          <w:noProof/>
        </w:rPr>
      </w:pPr>
      <w:r w:rsidRPr="00085A8D">
        <w:rPr>
          <w:noProof/>
        </w:rPr>
        <w:lastRenderedPageBreak/>
        <w:t>Papeschi A. 1988. C-banding and DNA content in three species of Belostoma (Heteroptera) with large differences in chromosome size and number. Genetica 76:43-51.</w:t>
      </w:r>
    </w:p>
    <w:p w14:paraId="07BEC36A" w14:textId="77777777" w:rsidR="00085A8D" w:rsidRPr="00085A8D" w:rsidRDefault="00085A8D" w:rsidP="00085A8D">
      <w:pPr>
        <w:pStyle w:val="EndNoteBibliography"/>
        <w:spacing w:after="0"/>
        <w:rPr>
          <w:noProof/>
        </w:rPr>
      </w:pPr>
      <w:r w:rsidRPr="00085A8D">
        <w:rPr>
          <w:noProof/>
        </w:rPr>
        <w:t>Papeschi A. 1991. DNA content and heterochromatin variation in species of Belostoma (Heteroptera, Belostomatidae). Hereditas 115:109-114.</w:t>
      </w:r>
    </w:p>
    <w:p w14:paraId="19543E06" w14:textId="77777777" w:rsidR="00085A8D" w:rsidRPr="00085A8D" w:rsidRDefault="00085A8D" w:rsidP="00085A8D">
      <w:pPr>
        <w:pStyle w:val="EndNoteBibliography"/>
        <w:spacing w:after="0"/>
        <w:rPr>
          <w:noProof/>
        </w:rPr>
      </w:pPr>
      <w:r w:rsidRPr="00085A8D">
        <w:rPr>
          <w:noProof/>
        </w:rPr>
        <w:t>Robinson R. 2017. Lepidoptera Genetics: International Series of Monographs in Pure and Applied Biology: Zoology: Elsevier.</w:t>
      </w:r>
    </w:p>
    <w:p w14:paraId="5D1E62E6" w14:textId="77777777" w:rsidR="00085A8D" w:rsidRPr="00085A8D" w:rsidRDefault="00085A8D" w:rsidP="00085A8D">
      <w:pPr>
        <w:pStyle w:val="EndNoteBibliography"/>
        <w:spacing w:after="0"/>
        <w:rPr>
          <w:noProof/>
        </w:rPr>
      </w:pPr>
      <w:r w:rsidRPr="00085A8D">
        <w:rPr>
          <w:noProof/>
        </w:rPr>
        <w:t>Sunnucks P, England PR, Taylor AC, Hales DF. 1996. Microsatellite and chromosome evolution of parthenogenetic Sitobion aphids in Australia. Genetics 144:747-756.</w:t>
      </w:r>
    </w:p>
    <w:p w14:paraId="2F331D91" w14:textId="77777777" w:rsidR="00085A8D" w:rsidRPr="00085A8D" w:rsidRDefault="00085A8D" w:rsidP="00085A8D">
      <w:pPr>
        <w:pStyle w:val="EndNoteBibliography"/>
        <w:spacing w:after="0"/>
        <w:rPr>
          <w:noProof/>
        </w:rPr>
      </w:pPr>
      <w:r w:rsidRPr="00085A8D">
        <w:rPr>
          <w:noProof/>
        </w:rPr>
        <w:t>White MJD. 1977. Animal cytology and evolution: CUP Archive.</w:t>
      </w:r>
    </w:p>
    <w:p w14:paraId="75D8EC6F" w14:textId="77777777" w:rsidR="00085A8D" w:rsidRPr="00085A8D" w:rsidRDefault="00085A8D" w:rsidP="00085A8D">
      <w:pPr>
        <w:pStyle w:val="EndNoteBibliography"/>
        <w:rPr>
          <w:noProof/>
        </w:rPr>
      </w:pPr>
      <w:r w:rsidRPr="00085A8D">
        <w:rPr>
          <w:noProof/>
        </w:rPr>
        <w:t>Wolf KW, Novák K, Marec F. 1997. Kinetic organization of metaphase I bivalents in spermatogenesis of Lepidoptera and Trichoptera species with small chromosome numbers. Heredity 79:135-143.</w:t>
      </w:r>
    </w:p>
    <w:p w14:paraId="2890D356" w14:textId="1575C5CB"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udio Casola" w:date="2020-04-19T22:45:00Z" w:initials="CC">
    <w:p w14:paraId="2AEF07A2" w14:textId="033A06C9" w:rsidR="00D30190" w:rsidRDefault="00D30190">
      <w:pPr>
        <w:pStyle w:val="CommentText"/>
      </w:pPr>
      <w:r>
        <w:rPr>
          <w:rStyle w:val="CommentReference"/>
        </w:rPr>
        <w:annotationRef/>
      </w:r>
      <w:r>
        <w:t>This seems unusual to me, are there examples of loss on nonessential DNA? It’s hard to think of loosing a large chunk of DNA with genes and have no consequences. Also, I wonder if there is a review on this topic, rather than 1 paper with 1 example.</w:t>
      </w:r>
    </w:p>
  </w:comment>
  <w:comment w:id="1" w:author="Claudio Casola" w:date="2020-04-19T22:47:00Z" w:initials="CC">
    <w:p w14:paraId="5E7ADEAA" w14:textId="3667E78B" w:rsidR="00D30190" w:rsidRDefault="00D30190">
      <w:pPr>
        <w:pStyle w:val="CommentText"/>
      </w:pPr>
      <w:r>
        <w:rPr>
          <w:rStyle w:val="CommentReference"/>
        </w:rPr>
        <w:annotationRef/>
      </w:r>
      <w:r>
        <w:t xml:space="preserve">This are pretty dated references and limited to a couple of taxa. Is there any more comprehensive study on </w:t>
      </w:r>
      <w:proofErr w:type="spellStart"/>
      <w:r>
        <w:t>chr</w:t>
      </w:r>
      <w:proofErr w:type="spellEnd"/>
      <w:r>
        <w:t xml:space="preserve"> fissions? I know there is no much space to discuss this in this project, but it would be useful to understand a little bit more the depth of the literature on fusions and fissions.</w:t>
      </w:r>
    </w:p>
  </w:comment>
  <w:comment w:id="3" w:author="Claudio Casola" w:date="2020-04-19T23:01:00Z" w:initials="CC">
    <w:p w14:paraId="50BB9978" w14:textId="3B2A8878" w:rsidR="00D30190" w:rsidRDefault="00D30190">
      <w:pPr>
        <w:pStyle w:val="CommentText"/>
      </w:pPr>
      <w:r>
        <w:rPr>
          <w:rStyle w:val="CommentReference"/>
        </w:rPr>
        <w:annotationRef/>
      </w:r>
      <w:r w:rsidR="00024437">
        <w:t xml:space="preserve"> </w:t>
      </w:r>
      <w:r>
        <w:t xml:space="preserve">Can you all make </w:t>
      </w:r>
      <w:r w:rsidR="00024437">
        <w:t xml:space="preserve">each box plot a bit </w:t>
      </w:r>
      <w:r>
        <w:t xml:space="preserve">bigger </w:t>
      </w:r>
      <w:r w:rsidR="00024437">
        <w:t>and maybe with better colors for the final version? Maybe also label holocentric orders?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F07A2" w15:done="0"/>
  <w15:commentEx w15:paraId="5E7ADEAA" w15:done="0"/>
  <w15:commentEx w15:paraId="50BB99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F07A2" w16cid:durableId="2247E625"/>
  <w16cid:commentId w16cid:paraId="5E7ADEAA" w16cid:durableId="2247E626"/>
  <w16cid:commentId w16cid:paraId="50BB9978" w16cid:durableId="2247E6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0C0F" w14:textId="77777777" w:rsidR="00FD11F2" w:rsidRDefault="00FD11F2" w:rsidP="00854D0F">
      <w:pPr>
        <w:spacing w:after="0"/>
      </w:pPr>
      <w:r>
        <w:separator/>
      </w:r>
    </w:p>
  </w:endnote>
  <w:endnote w:type="continuationSeparator" w:id="0">
    <w:p w14:paraId="5380349F" w14:textId="77777777" w:rsidR="00FD11F2" w:rsidRDefault="00FD11F2" w:rsidP="00854D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70DE3" w14:textId="77777777" w:rsidR="00D30190" w:rsidRDefault="00D30190" w:rsidP="002143AA">
    <w:pPr>
      <w:pStyle w:val="Footer"/>
      <w:framePr w:wrap="around" w:vAnchor="text" w:hAnchor="margin" w:xAlign="right" w:y="1"/>
      <w:rPr>
        <w:ins w:id="4" w:author="Claudio Casola" w:date="2020-04-19T22:15:00Z"/>
        <w:rStyle w:val="PageNumber"/>
      </w:rPr>
    </w:pPr>
    <w:ins w:id="5" w:author="Claudio Casola" w:date="2020-04-19T22:15:00Z">
      <w:r>
        <w:rPr>
          <w:rStyle w:val="PageNumber"/>
        </w:rPr>
        <w:fldChar w:fldCharType="begin"/>
      </w:r>
      <w:r>
        <w:rPr>
          <w:rStyle w:val="PageNumber"/>
        </w:rPr>
        <w:instrText xml:space="preserve">PAGE  </w:instrText>
      </w:r>
      <w:r>
        <w:rPr>
          <w:rStyle w:val="PageNumber"/>
        </w:rPr>
        <w:fldChar w:fldCharType="end"/>
      </w:r>
    </w:ins>
  </w:p>
  <w:p w14:paraId="209BD4FF" w14:textId="77777777" w:rsidR="00D30190" w:rsidRDefault="00D30190">
    <w:pPr>
      <w:pStyle w:val="Footer"/>
      <w:ind w:right="360"/>
      <w:pPrChange w:id="6" w:author="Claudio Casola" w:date="2020-04-19T22:1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6024" w14:textId="77777777" w:rsidR="00D30190" w:rsidRDefault="00D30190" w:rsidP="002143AA">
    <w:pPr>
      <w:pStyle w:val="Footer"/>
      <w:framePr w:wrap="around" w:vAnchor="text" w:hAnchor="margin" w:xAlign="right" w:y="1"/>
      <w:rPr>
        <w:ins w:id="7" w:author="Claudio Casola" w:date="2020-04-19T22:15:00Z"/>
        <w:rStyle w:val="PageNumber"/>
      </w:rPr>
    </w:pPr>
    <w:ins w:id="8" w:author="Claudio Casola" w:date="2020-04-19T22:15:00Z">
      <w:r>
        <w:rPr>
          <w:rStyle w:val="PageNumber"/>
        </w:rPr>
        <w:fldChar w:fldCharType="begin"/>
      </w:r>
      <w:r>
        <w:rPr>
          <w:rStyle w:val="PageNumber"/>
        </w:rPr>
        <w:instrText xml:space="preserve">PAGE  </w:instrText>
      </w:r>
    </w:ins>
    <w:r>
      <w:rPr>
        <w:rStyle w:val="PageNumber"/>
      </w:rPr>
      <w:fldChar w:fldCharType="separate"/>
    </w:r>
    <w:r w:rsidR="00024437">
      <w:rPr>
        <w:rStyle w:val="PageNumber"/>
        <w:noProof/>
      </w:rPr>
      <w:t>9</w:t>
    </w:r>
    <w:ins w:id="9" w:author="Claudio Casola" w:date="2020-04-19T22:15:00Z">
      <w:r>
        <w:rPr>
          <w:rStyle w:val="PageNumber"/>
        </w:rPr>
        <w:fldChar w:fldCharType="end"/>
      </w:r>
    </w:ins>
  </w:p>
  <w:p w14:paraId="45934C49" w14:textId="77777777" w:rsidR="00D30190" w:rsidRDefault="00D30190">
    <w:pPr>
      <w:pStyle w:val="Footer"/>
      <w:ind w:right="360"/>
      <w:pPrChange w:id="10" w:author="Claudio Casola" w:date="2020-04-19T22:15: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2955" w14:textId="77777777" w:rsidR="00FD11F2" w:rsidRDefault="00FD11F2" w:rsidP="00854D0F">
      <w:pPr>
        <w:spacing w:after="0"/>
      </w:pPr>
      <w:r>
        <w:separator/>
      </w:r>
    </w:p>
  </w:footnote>
  <w:footnote w:type="continuationSeparator" w:id="0">
    <w:p w14:paraId="70E02411" w14:textId="77777777" w:rsidR="00FD11F2" w:rsidRDefault="00FD11F2" w:rsidP="00854D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QUAe5o6Gy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0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24437"/>
    <w:rsid w:val="00045392"/>
    <w:rsid w:val="00077899"/>
    <w:rsid w:val="00085A8D"/>
    <w:rsid w:val="0009189E"/>
    <w:rsid w:val="000F503F"/>
    <w:rsid w:val="00186372"/>
    <w:rsid w:val="002143AA"/>
    <w:rsid w:val="00215E65"/>
    <w:rsid w:val="002A05AD"/>
    <w:rsid w:val="003861C7"/>
    <w:rsid w:val="003873E6"/>
    <w:rsid w:val="003B52AF"/>
    <w:rsid w:val="003C6248"/>
    <w:rsid w:val="003F14DB"/>
    <w:rsid w:val="004034FA"/>
    <w:rsid w:val="0041099B"/>
    <w:rsid w:val="00424189"/>
    <w:rsid w:val="005329D6"/>
    <w:rsid w:val="00543B0A"/>
    <w:rsid w:val="00554932"/>
    <w:rsid w:val="00596E61"/>
    <w:rsid w:val="006315DE"/>
    <w:rsid w:val="0065584C"/>
    <w:rsid w:val="00687BFB"/>
    <w:rsid w:val="006A5BDC"/>
    <w:rsid w:val="006C5152"/>
    <w:rsid w:val="006C71CA"/>
    <w:rsid w:val="006E0083"/>
    <w:rsid w:val="007029AE"/>
    <w:rsid w:val="00821B6D"/>
    <w:rsid w:val="0084141E"/>
    <w:rsid w:val="00845083"/>
    <w:rsid w:val="0085095F"/>
    <w:rsid w:val="00854D0F"/>
    <w:rsid w:val="008925B5"/>
    <w:rsid w:val="008B1174"/>
    <w:rsid w:val="008E6082"/>
    <w:rsid w:val="0090352F"/>
    <w:rsid w:val="00906B10"/>
    <w:rsid w:val="009202C0"/>
    <w:rsid w:val="00941A9B"/>
    <w:rsid w:val="009805C9"/>
    <w:rsid w:val="00A40753"/>
    <w:rsid w:val="00A631A4"/>
    <w:rsid w:val="00A7458D"/>
    <w:rsid w:val="00B01304"/>
    <w:rsid w:val="00B52DD3"/>
    <w:rsid w:val="00BD0893"/>
    <w:rsid w:val="00C25205"/>
    <w:rsid w:val="00C30D50"/>
    <w:rsid w:val="00C31ED2"/>
    <w:rsid w:val="00C674C3"/>
    <w:rsid w:val="00C84AE0"/>
    <w:rsid w:val="00CA2F88"/>
    <w:rsid w:val="00CD3686"/>
    <w:rsid w:val="00D30190"/>
    <w:rsid w:val="00D32443"/>
    <w:rsid w:val="00D97F3B"/>
    <w:rsid w:val="00DD3DFC"/>
    <w:rsid w:val="00DD5BFC"/>
    <w:rsid w:val="00E238CE"/>
    <w:rsid w:val="00E30419"/>
    <w:rsid w:val="00E3165A"/>
    <w:rsid w:val="00E35653"/>
    <w:rsid w:val="00E35FCD"/>
    <w:rsid w:val="00E427C1"/>
    <w:rsid w:val="00E466B2"/>
    <w:rsid w:val="00EA0DA4"/>
    <w:rsid w:val="00EE6581"/>
    <w:rsid w:val="00F31E0A"/>
    <w:rsid w:val="00FD11F2"/>
    <w:rsid w:val="00FD3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D937A"/>
  <w15:docId w15:val="{59913C94-1018-2343-A5B4-F5682C93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 w:type="paragraph" w:styleId="Header">
    <w:name w:val="header"/>
    <w:basedOn w:val="Normal"/>
    <w:link w:val="HeaderChar"/>
    <w:uiPriority w:val="99"/>
    <w:unhideWhenUsed/>
    <w:rsid w:val="00854D0F"/>
    <w:pPr>
      <w:tabs>
        <w:tab w:val="center" w:pos="4680"/>
        <w:tab w:val="right" w:pos="9360"/>
      </w:tabs>
      <w:spacing w:after="0"/>
    </w:pPr>
  </w:style>
  <w:style w:type="character" w:customStyle="1" w:styleId="HeaderChar">
    <w:name w:val="Header Char"/>
    <w:basedOn w:val="DefaultParagraphFont"/>
    <w:link w:val="Header"/>
    <w:uiPriority w:val="99"/>
    <w:rsid w:val="00854D0F"/>
  </w:style>
  <w:style w:type="paragraph" w:styleId="Footer">
    <w:name w:val="footer"/>
    <w:basedOn w:val="Normal"/>
    <w:link w:val="FooterChar"/>
    <w:uiPriority w:val="99"/>
    <w:unhideWhenUsed/>
    <w:rsid w:val="00854D0F"/>
    <w:pPr>
      <w:tabs>
        <w:tab w:val="center" w:pos="4680"/>
        <w:tab w:val="right" w:pos="9360"/>
      </w:tabs>
      <w:spacing w:after="0"/>
    </w:pPr>
  </w:style>
  <w:style w:type="character" w:customStyle="1" w:styleId="FooterChar">
    <w:name w:val="Footer Char"/>
    <w:basedOn w:val="DefaultParagraphFont"/>
    <w:link w:val="Footer"/>
    <w:uiPriority w:val="99"/>
    <w:rsid w:val="00854D0F"/>
  </w:style>
  <w:style w:type="character" w:styleId="PageNumber">
    <w:name w:val="page number"/>
    <w:basedOn w:val="DefaultParagraphFont"/>
    <w:uiPriority w:val="99"/>
    <w:semiHidden/>
    <w:unhideWhenUsed/>
    <w:rsid w:val="0021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2020-04-21T15:14:00Z</dcterms:created>
  <dcterms:modified xsi:type="dcterms:W3CDTF">2020-04-21T15:14:00Z</dcterms:modified>
</cp:coreProperties>
</file>