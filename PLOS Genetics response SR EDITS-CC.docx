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4A403F49"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w:t>
      </w:r>
      <w:r w:rsidR="00FB5D84">
        <w:rPr>
          <w:rFonts w:cstheme="minorHAnsi"/>
          <w:color w:val="C00000"/>
          <w:sz w:val="22"/>
          <w:szCs w:val="22"/>
        </w:rPr>
        <w:t>re</w:t>
      </w:r>
      <w:r w:rsidR="003F0FE9" w:rsidRPr="00DB337B">
        <w:rPr>
          <w:rFonts w:cstheme="minorHAnsi"/>
          <w:color w:val="C00000"/>
          <w:sz w:val="22"/>
          <w:szCs w:val="22"/>
        </w:rPr>
        <w:t>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68B264F1"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ins w:id="0" w:author="Sarah Ruckman" w:date="2020-08-18T20:01:00Z">
        <w:r w:rsidR="00AA1F6B">
          <w:rPr>
            <w:rFonts w:cstheme="minorHAnsi"/>
            <w:color w:val="C00000"/>
            <w:sz w:val="22"/>
            <w:szCs w:val="22"/>
          </w:rPr>
          <w:t>77-79</w:t>
        </w:r>
      </w:ins>
      <w:del w:id="1" w:author="Sarah Ruckman" w:date="2020-08-18T20:01:00Z">
        <w:r w:rsidDel="00AA1F6B">
          <w:rPr>
            <w:rFonts w:cstheme="minorHAnsi"/>
            <w:color w:val="C00000"/>
            <w:sz w:val="22"/>
            <w:szCs w:val="22"/>
          </w:rPr>
          <w:delText>8</w:delText>
        </w:r>
        <w:r w:rsidR="004E4EEB" w:rsidDel="00AA1F6B">
          <w:rPr>
            <w:rFonts w:cstheme="minorHAnsi"/>
            <w:color w:val="C00000"/>
            <w:sz w:val="22"/>
            <w:szCs w:val="22"/>
          </w:rPr>
          <w:delText>2</w:delText>
        </w:r>
        <w:r w:rsidDel="00AA1F6B">
          <w:rPr>
            <w:rFonts w:cstheme="minorHAnsi"/>
            <w:color w:val="C00000"/>
            <w:sz w:val="22"/>
            <w:szCs w:val="22"/>
          </w:rPr>
          <w:delText>-83</w:delText>
        </w:r>
        <w:r w:rsidRPr="00DB337B" w:rsidDel="00AA1F6B">
          <w:rPr>
            <w:rFonts w:cstheme="minorHAnsi"/>
            <w:color w:val="C00000"/>
            <w:sz w:val="22"/>
            <w:szCs w:val="22"/>
          </w:rPr>
          <w:delText xml:space="preserve">. </w:delText>
        </w:r>
      </w:del>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noProof/>
          <w:color w:val="C00000"/>
          <w:sz w:val="22"/>
          <w:szCs w:val="22"/>
        </w:rPr>
        <w:t>[1]</w:t>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7CEA6AD5"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ins w:id="2" w:author="Sarah Ruckman" w:date="2020-08-18T19:47:00Z">
        <w:r w:rsidR="00AA1F6B">
          <w:rPr>
            <w:rFonts w:cstheme="minorHAnsi"/>
            <w:color w:val="C00000"/>
            <w:sz w:val="22"/>
            <w:szCs w:val="22"/>
          </w:rPr>
          <w:t>similar to</w:t>
        </w:r>
      </w:ins>
      <w:ins w:id="3" w:author="Claudio Casola" w:date="2020-08-18T21:33:00Z">
        <w:r w:rsidR="00362804">
          <w:rPr>
            <w:rFonts w:cstheme="minorHAnsi"/>
            <w:color w:val="C00000"/>
            <w:sz w:val="22"/>
            <w:szCs w:val="22"/>
          </w:rPr>
          <w:t xml:space="preserve"> </w:t>
        </w:r>
      </w:ins>
      <w:del w:id="4" w:author="Sarah Ruckman" w:date="2020-08-18T19:47:00Z">
        <w:r w:rsidR="00A22DED" w:rsidRPr="00DB337B" w:rsidDel="00AA1F6B">
          <w:rPr>
            <w:rFonts w:cstheme="minorHAnsi"/>
            <w:color w:val="C00000"/>
            <w:sz w:val="22"/>
            <w:szCs w:val="22"/>
          </w:rPr>
          <w:delText xml:space="preserve">like </w:delText>
        </w:r>
      </w:del>
      <w:r w:rsidR="00A22DED" w:rsidRPr="00DB337B">
        <w:rPr>
          <w:rFonts w:cstheme="minorHAnsi"/>
          <w:color w:val="C00000"/>
          <w:sz w:val="22"/>
          <w:szCs w:val="22"/>
        </w:rPr>
        <w:t xml:space="preserve">the one we have applied here where the investigator must a priori provide a hypothesis about what groups of species are allowed to vary in </w:t>
      </w:r>
      <w:commentRangeStart w:id="5"/>
      <w:r w:rsidR="00A22DED" w:rsidRPr="00DB337B">
        <w:rPr>
          <w:rFonts w:cstheme="minorHAnsi"/>
          <w:color w:val="C00000"/>
          <w:sz w:val="22"/>
          <w:szCs w:val="22"/>
        </w:rPr>
        <w:t xml:space="preserve">rates of evolution </w:t>
      </w:r>
      <w:commentRangeEnd w:id="5"/>
      <w:r w:rsidR="00605154">
        <w:rPr>
          <w:rStyle w:val="CommentReference"/>
        </w:rPr>
        <w:commentReference w:id="5"/>
      </w:r>
      <w:r w:rsidR="00A22DED" w:rsidRPr="00DB337B">
        <w:rPr>
          <w:rFonts w:cstheme="minorHAnsi"/>
          <w:color w:val="C00000"/>
          <w:sz w:val="22"/>
          <w:szCs w:val="22"/>
        </w:rPr>
        <w:t xml:space="preserve">(e.g.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6EE4B7CC"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w:t>
      </w:r>
      <w:ins w:id="6" w:author="Sarah Ruckman" w:date="2020-08-18T19:49:00Z">
        <w:r w:rsidR="00AA1F6B">
          <w:rPr>
            <w:rFonts w:cstheme="minorHAnsi"/>
            <w:i/>
            <w:iCs/>
            <w:color w:val="C00000"/>
            <w:sz w:val="22"/>
            <w:szCs w:val="22"/>
          </w:rPr>
          <w:t>,</w:t>
        </w:r>
      </w:ins>
      <w:r w:rsidRPr="00DB337B">
        <w:rPr>
          <w:rFonts w:cstheme="minorHAnsi"/>
          <w:i/>
          <w:iCs/>
          <w:color w:val="C00000"/>
          <w:sz w:val="22"/>
          <w:szCs w:val="22"/>
        </w:rPr>
        <w:t xml:space="preserve">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w:t>
      </w:r>
      <w:ins w:id="7" w:author="Sarah Ruckman" w:date="2020-08-18T19:47:00Z">
        <w:r w:rsidR="00AA1F6B">
          <w:rPr>
            <w:rFonts w:cstheme="minorHAnsi"/>
            <w:i/>
            <w:iCs/>
            <w:color w:val="C00000"/>
            <w:sz w:val="22"/>
            <w:szCs w:val="22"/>
          </w:rPr>
          <w:t>s</w:t>
        </w:r>
      </w:ins>
      <w:r w:rsidR="00594C8B" w:rsidRPr="00DB337B">
        <w:rPr>
          <w:rFonts w:cstheme="minorHAnsi"/>
          <w:i/>
          <w:iCs/>
          <w:color w:val="C00000"/>
          <w:sz w:val="22"/>
          <w:szCs w:val="22"/>
        </w:rPr>
        <w:t xml:space="preserve"> </w:t>
      </w:r>
      <w:ins w:id="8" w:author="Sarah Ruckman" w:date="2020-08-18T19:48:00Z">
        <w:r w:rsidR="00AA1F6B">
          <w:rPr>
            <w:rFonts w:cstheme="minorHAnsi"/>
            <w:i/>
            <w:iCs/>
            <w:color w:val="C00000"/>
            <w:sz w:val="22"/>
            <w:szCs w:val="22"/>
          </w:rPr>
          <w:t>were</w:t>
        </w:r>
      </w:ins>
      <w:del w:id="9" w:author="Sarah Ruckman" w:date="2020-08-18T19:48:00Z">
        <w:r w:rsidR="00594C8B" w:rsidRPr="00DB337B" w:rsidDel="00AA1F6B">
          <w:rPr>
            <w:rFonts w:cstheme="minorHAnsi"/>
            <w:i/>
            <w:iCs/>
            <w:color w:val="C00000"/>
            <w:sz w:val="22"/>
            <w:szCs w:val="22"/>
          </w:rPr>
          <w:delText>was</w:delText>
        </w:r>
      </w:del>
      <w:r w:rsidR="00594C8B" w:rsidRPr="00DB337B">
        <w:rPr>
          <w:rFonts w:cstheme="minorHAnsi"/>
          <w:i/>
          <w:iCs/>
          <w:color w:val="C00000"/>
          <w:sz w:val="22"/>
          <w:szCs w:val="22"/>
        </w:rPr>
        <w:t xml:space="preserve"> included four or more times. With this approach</w:t>
      </w:r>
      <w:ins w:id="10" w:author="Sarah Ruckman" w:date="2020-08-18T19:49:00Z">
        <w:r w:rsidR="00AA1F6B">
          <w:rPr>
            <w:rFonts w:cstheme="minorHAnsi"/>
            <w:i/>
            <w:iCs/>
            <w:color w:val="C00000"/>
            <w:sz w:val="22"/>
            <w:szCs w:val="22"/>
          </w:rPr>
          <w:t>,</w:t>
        </w:r>
      </w:ins>
      <w:r w:rsidR="00594C8B" w:rsidRPr="00DB337B">
        <w:rPr>
          <w:rFonts w:cstheme="minorHAnsi"/>
          <w:i/>
          <w:iCs/>
          <w:color w:val="C00000"/>
          <w:sz w:val="22"/>
          <w:szCs w:val="22"/>
        </w:rPr>
        <w:t xml:space="preserve">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4F06FD" w:rsidRPr="00877C25" w:rsidRDefault="004F06FD"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4F06FD" w:rsidRPr="00877C25" w:rsidRDefault="004F06FD"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4F06FD" w:rsidRPr="00877C25" w:rsidRDefault="004F06FD"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4F06FD" w:rsidRPr="00877C25" w:rsidRDefault="004F06FD"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4F06FD" w:rsidRPr="00877C25" w:rsidRDefault="004F06FD">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4F06FD" w:rsidRPr="00877C25" w:rsidRDefault="004F06FD">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6D428775"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In each plot</w:t>
      </w:r>
      <w:ins w:id="11" w:author="Sarah Ruckman" w:date="2020-08-18T19:51:00Z">
        <w:r w:rsidR="00AA1F6B">
          <w:rPr>
            <w:rFonts w:cstheme="minorHAnsi"/>
            <w:i/>
            <w:iCs/>
            <w:color w:val="C00000"/>
            <w:sz w:val="22"/>
            <w:szCs w:val="22"/>
          </w:rPr>
          <w:t>,</w:t>
        </w:r>
      </w:ins>
      <w:r w:rsidRPr="00DB337B">
        <w:rPr>
          <w:rFonts w:cstheme="minorHAnsi"/>
          <w:i/>
          <w:iCs/>
          <w:color w:val="C00000"/>
          <w:sz w:val="22"/>
          <w:szCs w:val="22"/>
        </w:rPr>
        <w:t xml:space="preserve">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w:t>
      </w:r>
      <w:ins w:id="12" w:author="Sarah Ruckman" w:date="2020-08-18T19:58:00Z">
        <w:r w:rsidR="00AA1F6B">
          <w:rPr>
            <w:rFonts w:eastAsiaTheme="minorEastAsia" w:cstheme="minorHAnsi"/>
            <w:i/>
            <w:iCs/>
            <w:color w:val="C00000"/>
            <w:sz w:val="22"/>
            <w:szCs w:val="22"/>
          </w:rPr>
          <w:t xml:space="preserve"> </w:t>
        </w:r>
        <w:r w:rsidR="00AA1F6B">
          <w:rPr>
            <w:rFonts w:eastAsiaTheme="minorEastAsia" w:cstheme="minorHAnsi"/>
            <w:sz w:val="22"/>
            <w:szCs w:val="22"/>
          </w:rPr>
          <w:t>A) fissions, B) fusions, and C) polyploidy</w:t>
        </w:r>
      </w:ins>
      <w:r w:rsidRPr="00DB337B">
        <w:rPr>
          <w:rFonts w:eastAsiaTheme="minorEastAsia" w:cstheme="minorHAnsi"/>
          <w:i/>
          <w:iCs/>
          <w:color w:val="C00000"/>
          <w:sz w:val="22"/>
          <w:szCs w:val="22"/>
        </w:rPr>
        <w:t>. In each plot</w:t>
      </w:r>
      <w:ins w:id="13" w:author="Sarah Ruckman" w:date="2020-08-18T19:51:00Z">
        <w:r w:rsidR="00AA1F6B">
          <w:rPr>
            <w:rFonts w:eastAsiaTheme="minorEastAsia" w:cstheme="minorHAnsi"/>
            <w:i/>
            <w:iCs/>
            <w:color w:val="C00000"/>
            <w:sz w:val="22"/>
            <w:szCs w:val="22"/>
          </w:rPr>
          <w:t>,</w:t>
        </w:r>
      </w:ins>
      <w:r w:rsidRPr="00DB337B">
        <w:rPr>
          <w:rFonts w:eastAsiaTheme="minorEastAsia" w:cstheme="minorHAnsi"/>
          <w:i/>
          <w:iCs/>
          <w:color w:val="C00000"/>
          <w:sz w:val="22"/>
          <w:szCs w:val="22"/>
        </w:rPr>
        <w:t xml:space="preserve">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27E8E492"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In our manuscript</w:t>
      </w:r>
      <w:ins w:id="14" w:author="Sarah Ruckman" w:date="2020-08-18T19:52:00Z">
        <w:r w:rsidR="00AA1F6B">
          <w:rPr>
            <w:rFonts w:cstheme="minorHAnsi"/>
            <w:color w:val="C00000"/>
            <w:sz w:val="22"/>
            <w:szCs w:val="22"/>
          </w:rPr>
          <w:t>,</w:t>
        </w:r>
      </w:ins>
      <w:r w:rsidR="008722D3">
        <w:rPr>
          <w:rFonts w:cstheme="minorHAnsi"/>
          <w:color w:val="C00000"/>
          <w:sz w:val="22"/>
          <w:szCs w:val="22"/>
        </w:rPr>
        <w:t xml:space="preserve"> we provide citations for four papers that </w:t>
      </w:r>
      <w:del w:id="15" w:author="Sarah Ruckman" w:date="2020-08-18T19:52:00Z">
        <w:r w:rsidR="008722D3" w:rsidDel="00AA1F6B">
          <w:rPr>
            <w:rFonts w:cstheme="minorHAnsi"/>
            <w:color w:val="C00000"/>
            <w:sz w:val="22"/>
            <w:szCs w:val="22"/>
          </w:rPr>
          <w:delText xml:space="preserve">a </w:delText>
        </w:r>
      </w:del>
      <w:r w:rsidR="008722D3">
        <w:rPr>
          <w:rFonts w:cstheme="minorHAnsi"/>
          <w:color w:val="C00000"/>
          <w:sz w:val="22"/>
          <w:szCs w:val="22"/>
        </w:rPr>
        <w:t xml:space="preserve">focused solely or largely inferring the role of polyploidy in insects and hexapods </w:t>
      </w:r>
      <w:r w:rsidR="008722D3" w:rsidRPr="008722D3">
        <w:rPr>
          <w:rFonts w:cstheme="minorHAnsi"/>
          <w:noProof/>
          <w:color w:val="C00000"/>
          <w:sz w:val="20"/>
          <w:szCs w:val="22"/>
        </w:rPr>
        <w:t>[2-5]</w:t>
      </w:r>
      <w:r w:rsidR="008722D3">
        <w:rPr>
          <w:rFonts w:cstheme="minorHAnsi"/>
          <w:color w:val="C00000"/>
          <w:sz w:val="22"/>
          <w:szCs w:val="22"/>
        </w:rPr>
        <w:t xml:space="preserve">. Three of these papers are in the last two years and present findings that </w:t>
      </w:r>
      <w:del w:id="16" w:author="Sarah Ruckman" w:date="2020-08-18T19:53:00Z">
        <w:r w:rsidR="008722D3" w:rsidDel="00AA1F6B">
          <w:rPr>
            <w:rFonts w:cstheme="minorHAnsi"/>
            <w:color w:val="C00000"/>
            <w:sz w:val="22"/>
            <w:szCs w:val="22"/>
          </w:rPr>
          <w:delText xml:space="preserve">are in </w:delText>
        </w:r>
      </w:del>
      <w:r w:rsidR="008722D3">
        <w:rPr>
          <w:rFonts w:cstheme="minorHAnsi"/>
          <w:color w:val="C00000"/>
          <w:sz w:val="22"/>
          <w:szCs w:val="22"/>
        </w:rPr>
        <w:t xml:space="preserve">conflict </w:t>
      </w:r>
      <w:del w:id="17" w:author="Sarah Ruckman" w:date="2020-08-18T19:53:00Z">
        <w:r w:rsidR="008722D3" w:rsidDel="00AA1F6B">
          <w:rPr>
            <w:rFonts w:cstheme="minorHAnsi"/>
            <w:color w:val="C00000"/>
            <w:sz w:val="22"/>
            <w:szCs w:val="22"/>
          </w:rPr>
          <w:delText xml:space="preserve">with </w:delText>
        </w:r>
      </w:del>
      <w:r w:rsidR="008722D3">
        <w:rPr>
          <w:rFonts w:cstheme="minorHAnsi"/>
          <w:color w:val="C00000"/>
          <w:sz w:val="22"/>
          <w:szCs w:val="22"/>
        </w:rPr>
        <w:t xml:space="preserve">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noProof/>
          <w:color w:val="C00000"/>
          <w:sz w:val="20"/>
          <w:szCs w:val="22"/>
        </w:rPr>
        <w:t>[3,4]</w:t>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noProof/>
          <w:color w:val="C00000"/>
          <w:sz w:val="20"/>
          <w:szCs w:val="22"/>
        </w:rPr>
        <w:t>[2,5]</w:t>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6DABB30E" w:rsidR="007E79ED" w:rsidRDefault="007E79ED">
      <w:pPr>
        <w:rPr>
          <w:rFonts w:cstheme="minorHAnsi"/>
          <w:color w:val="C00000"/>
          <w:sz w:val="22"/>
          <w:szCs w:val="22"/>
        </w:rPr>
      </w:pPr>
      <w:r>
        <w:rPr>
          <w:rFonts w:cstheme="minorHAnsi"/>
          <w:color w:val="C00000"/>
          <w:sz w:val="22"/>
          <w:szCs w:val="22"/>
        </w:rPr>
        <w:t xml:space="preserve">Lines </w:t>
      </w:r>
      <w:del w:id="18" w:author="Sarah Ruckman" w:date="2020-08-18T19:59:00Z">
        <w:r w:rsidR="004E4EEB" w:rsidDel="00AA1F6B">
          <w:rPr>
            <w:rFonts w:cstheme="minorHAnsi"/>
            <w:color w:val="C00000"/>
            <w:sz w:val="22"/>
            <w:szCs w:val="22"/>
          </w:rPr>
          <w:delText>2</w:delText>
        </w:r>
        <w:r w:rsidR="00B36728" w:rsidDel="00AA1F6B">
          <w:rPr>
            <w:rFonts w:cstheme="minorHAnsi"/>
            <w:color w:val="C00000"/>
            <w:sz w:val="22"/>
            <w:szCs w:val="22"/>
          </w:rPr>
          <w:delText>48</w:delText>
        </w:r>
        <w:r w:rsidR="004E4EEB" w:rsidDel="00AA1F6B">
          <w:rPr>
            <w:rFonts w:cstheme="minorHAnsi"/>
            <w:color w:val="C00000"/>
            <w:sz w:val="22"/>
            <w:szCs w:val="22"/>
          </w:rPr>
          <w:delText>-25</w:delText>
        </w:r>
        <w:r w:rsidR="00B36728" w:rsidDel="00AA1F6B">
          <w:rPr>
            <w:rFonts w:cstheme="minorHAnsi"/>
            <w:color w:val="C00000"/>
            <w:sz w:val="22"/>
            <w:szCs w:val="22"/>
          </w:rPr>
          <w:delText>2</w:delText>
        </w:r>
      </w:del>
      <w:ins w:id="19" w:author="Sarah Ruckman" w:date="2020-08-18T19:59:00Z">
        <w:r w:rsidR="00AA1F6B">
          <w:rPr>
            <w:rFonts w:cstheme="minorHAnsi"/>
            <w:color w:val="C00000"/>
            <w:sz w:val="22"/>
            <w:szCs w:val="22"/>
          </w:rPr>
          <w:t>243-</w:t>
        </w:r>
      </w:ins>
      <w:ins w:id="20" w:author="Sarah Ruckman" w:date="2020-08-18T20:00:00Z">
        <w:r w:rsidR="00AA1F6B">
          <w:rPr>
            <w:rFonts w:cstheme="minorHAnsi"/>
            <w:color w:val="C00000"/>
            <w:sz w:val="22"/>
            <w:szCs w:val="22"/>
          </w:rPr>
          <w:t>247</w:t>
        </w:r>
      </w:ins>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6199EF5E" w:rsidR="003F6A27" w:rsidRPr="00DB337B" w:rsidRDefault="003F6A27">
      <w:pPr>
        <w:rPr>
          <w:rFonts w:cstheme="minorHAnsi"/>
          <w:i/>
          <w:iCs/>
          <w:color w:val="C00000"/>
          <w:sz w:val="22"/>
          <w:szCs w:val="22"/>
        </w:rPr>
      </w:pPr>
      <w:r w:rsidRPr="00DB337B">
        <w:rPr>
          <w:rFonts w:cstheme="minorHAnsi"/>
          <w:i/>
          <w:iCs/>
          <w:color w:val="C00000"/>
          <w:sz w:val="22"/>
          <w:szCs w:val="22"/>
        </w:rPr>
        <w:t>First, translocations followed by the possible loss of a small fragment</w:t>
      </w:r>
      <w:ins w:id="21" w:author="Claudio Casola" w:date="2020-08-19T15:49:00Z">
        <w:r w:rsidR="000E6F37">
          <w:rPr>
            <w:rFonts w:cstheme="minorHAnsi"/>
            <w:i/>
            <w:iCs/>
            <w:color w:val="C00000"/>
            <w:sz w:val="22"/>
            <w:szCs w:val="22"/>
          </w:rPr>
          <w:t xml:space="preserve"> </w:t>
        </w:r>
      </w:ins>
      <w:del w:id="22" w:author="Sarah Ruckman" w:date="2020-08-18T19:55:00Z">
        <w:r w:rsidRPr="00DB337B" w:rsidDel="00AA1F6B">
          <w:rPr>
            <w:rFonts w:cstheme="minorHAnsi"/>
            <w:i/>
            <w:iCs/>
            <w:color w:val="C00000"/>
            <w:sz w:val="22"/>
            <w:szCs w:val="22"/>
          </w:rPr>
          <w:delText xml:space="preserve">s </w:delText>
        </w:r>
      </w:del>
      <w:r w:rsidRPr="00DB337B">
        <w:rPr>
          <w:rFonts w:cstheme="minorHAnsi"/>
          <w:i/>
          <w:iCs/>
          <w:color w:val="C00000"/>
          <w:sz w:val="22"/>
          <w:szCs w:val="22"/>
        </w:rPr>
        <w:t xml:space="preserve">of one chromosome can decrease chromosome number (e.g. Robertsonian translocation in monocentric species) </w:t>
      </w:r>
      <w:r w:rsidR="008722D3" w:rsidRPr="008722D3">
        <w:rPr>
          <w:rFonts w:cstheme="minorHAnsi"/>
          <w:i/>
          <w:iCs/>
          <w:noProof/>
          <w:color w:val="C00000"/>
          <w:sz w:val="20"/>
          <w:szCs w:val="22"/>
        </w:rPr>
        <w:t>[6]</w:t>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4EAF4288" w:rsidR="00877C25" w:rsidRPr="00DB337B" w:rsidRDefault="00877C25">
      <w:pPr>
        <w:rPr>
          <w:rFonts w:cstheme="minorHAnsi"/>
          <w:color w:val="C00000"/>
          <w:sz w:val="22"/>
          <w:szCs w:val="22"/>
        </w:rPr>
      </w:pPr>
      <w:r w:rsidRPr="00DB337B">
        <w:rPr>
          <w:rFonts w:cstheme="minorHAnsi"/>
          <w:color w:val="C00000"/>
          <w:sz w:val="22"/>
          <w:szCs w:val="22"/>
        </w:rPr>
        <w:t xml:space="preserve">Lines </w:t>
      </w:r>
      <w:ins w:id="23" w:author="Sarah Ruckman" w:date="2020-08-18T20:00:00Z">
        <w:r w:rsidR="00AA1F6B">
          <w:rPr>
            <w:rFonts w:cstheme="minorHAnsi"/>
            <w:color w:val="C00000"/>
            <w:sz w:val="22"/>
            <w:szCs w:val="22"/>
          </w:rPr>
          <w:t>49-51</w:t>
        </w:r>
      </w:ins>
      <w:del w:id="24" w:author="Sarah Ruckman" w:date="2020-08-18T20:00:00Z">
        <w:r w:rsidR="004E4EEB" w:rsidDel="00AA1F6B">
          <w:rPr>
            <w:rFonts w:cstheme="minorHAnsi"/>
            <w:color w:val="C00000"/>
            <w:sz w:val="22"/>
            <w:szCs w:val="22"/>
          </w:rPr>
          <w:delText>50-52</w:delText>
        </w:r>
      </w:del>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1ED766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w:t>
      </w:r>
      <w:ins w:id="25" w:author="Sarah Ruckman" w:date="2020-08-18T20:01:00Z">
        <w:r w:rsidR="00AA1F6B">
          <w:rPr>
            <w:rFonts w:cstheme="minorHAnsi"/>
            <w:color w:val="C00000"/>
            <w:sz w:val="22"/>
            <w:szCs w:val="22"/>
          </w:rPr>
          <w:t>,</w:t>
        </w:r>
      </w:ins>
      <w:r w:rsidR="00877C25" w:rsidRPr="00DB337B">
        <w:rPr>
          <w:rFonts w:cstheme="minorHAnsi"/>
          <w:color w:val="C00000"/>
          <w:sz w:val="22"/>
          <w:szCs w:val="22"/>
        </w:rPr>
        <w:t xml:space="preserve">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w:t>
      </w:r>
      <w:commentRangeStart w:id="26"/>
      <w:r w:rsidR="00715F12" w:rsidRPr="00DB337B">
        <w:rPr>
          <w:rFonts w:cstheme="minorHAnsi"/>
          <w:color w:val="C00000"/>
          <w:sz w:val="22"/>
          <w:szCs w:val="22"/>
        </w:rPr>
        <w:t xml:space="preserve">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commentRangeEnd w:id="26"/>
      <w:r w:rsidR="00FB1015">
        <w:rPr>
          <w:rStyle w:val="CommentReference"/>
        </w:rPr>
        <w:commentReference w:id="26"/>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gramEnd"/>
      <w:r w:rsidRPr="00DB337B">
        <w:rPr>
          <w:rFonts w:cstheme="minorHAnsi"/>
          <w:color w:val="C00000"/>
          <w:sz w:val="22"/>
          <w:szCs w:val="22"/>
        </w:rPr>
        <w:t>i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print(i)</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w:t>
      </w:r>
      <w:proofErr w:type="spellStart"/>
      <w:r w:rsidRPr="00DB337B">
        <w:rPr>
          <w:rFonts w:cstheme="minorHAnsi"/>
          <w:color w:val="C00000"/>
          <w:sz w:val="22"/>
          <w:szCs w:val="22"/>
        </w:rPr>
        <w:t>df</w:t>
      </w:r>
      <w:proofErr w:type="spellEnd"/>
      <w:r w:rsidRPr="00DB337B">
        <w:rPr>
          <w:rFonts w:cstheme="minorHAnsi"/>
          <w:color w:val="C00000"/>
          <w:sz w:val="22"/>
          <w:szCs w:val="22"/>
        </w:rPr>
        <w:t>)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w:t>
      </w:r>
      <w:proofErr w:type="spellStart"/>
      <w:r w:rsidRPr="00DB337B">
        <w:rPr>
          <w:rFonts w:cstheme="minorHAnsi"/>
          <w:color w:val="C00000"/>
          <w:sz w:val="22"/>
          <w:szCs w:val="22"/>
        </w:rPr>
        <w:t>df</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6EF3733"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w:t>
      </w:r>
      <w:ins w:id="27" w:author="Sarah Ruckman" w:date="2020-08-18T20:04:00Z">
        <w:r w:rsidR="00AA1F6B">
          <w:rPr>
            <w:rFonts w:cstheme="minorHAnsi"/>
            <w:color w:val="C00000"/>
            <w:sz w:val="22"/>
            <w:szCs w:val="22"/>
          </w:rPr>
          <w:t xml:space="preserve"> lower</w:t>
        </w:r>
      </w:ins>
      <w:r w:rsidRPr="00DB337B">
        <w:rPr>
          <w:rFonts w:cstheme="minorHAnsi"/>
          <w:color w:val="C00000"/>
          <w:sz w:val="22"/>
          <w:szCs w:val="22"/>
        </w:rPr>
        <w:t xml:space="preserve"> minimum chromosome number than when we have a lower rate of evolution (blue and purple). This is akin to the behavior of a Brownian motion model where</w:t>
      </w:r>
      <w:ins w:id="28" w:author="Sarah Ruckman" w:date="2020-08-18T20:05:00Z">
        <w:r w:rsidR="00AA1F6B">
          <w:rPr>
            <w:rFonts w:cstheme="minorHAnsi"/>
            <w:color w:val="C00000"/>
            <w:sz w:val="22"/>
            <w:szCs w:val="22"/>
          </w:rPr>
          <w:t>,</w:t>
        </w:r>
      </w:ins>
      <w:r w:rsidRPr="00DB337B">
        <w:rPr>
          <w:rFonts w:cstheme="minorHAnsi"/>
          <w:color w:val="C00000"/>
          <w:sz w:val="22"/>
          <w:szCs w:val="22"/>
        </w:rPr>
        <w:t xml:space="preserve"> though the expected value does not change with </w:t>
      </w:r>
      <w:ins w:id="29" w:author="Sarah Ruckman" w:date="2020-08-18T20:05:00Z">
        <w:r w:rsidR="00AA1F6B">
          <w:rPr>
            <w:rFonts w:cstheme="minorHAnsi"/>
            <w:color w:val="C00000"/>
            <w:sz w:val="22"/>
            <w:szCs w:val="22"/>
          </w:rPr>
          <w:t xml:space="preserve">the </w:t>
        </w:r>
      </w:ins>
      <w:r w:rsidRPr="00DB337B">
        <w:rPr>
          <w:rFonts w:cstheme="minorHAnsi"/>
          <w:color w:val="C00000"/>
          <w:sz w:val="22"/>
          <w:szCs w:val="22"/>
        </w:rPr>
        <w:t>rate</w:t>
      </w:r>
      <w:ins w:id="30" w:author="Sarah Ruckman" w:date="2020-08-18T20:05:00Z">
        <w:r w:rsidR="00AA1F6B">
          <w:rPr>
            <w:rFonts w:cstheme="minorHAnsi"/>
            <w:color w:val="C00000"/>
            <w:sz w:val="22"/>
            <w:szCs w:val="22"/>
          </w:rPr>
          <w:t>,</w:t>
        </w:r>
      </w:ins>
      <w:r w:rsidRPr="00DB337B">
        <w:rPr>
          <w:rFonts w:cstheme="minorHAnsi"/>
          <w:color w:val="C00000"/>
          <w:sz w:val="22"/>
          <w:szCs w:val="22"/>
        </w:rPr>
        <w:t xml:space="preserv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24951A1F" w:rsidR="005E5B9C" w:rsidRPr="00DB337B" w:rsidRDefault="007413FE">
      <w:pPr>
        <w:rPr>
          <w:rFonts w:cstheme="minorHAnsi"/>
          <w:color w:val="C00000"/>
          <w:sz w:val="22"/>
          <w:szCs w:val="22"/>
        </w:rPr>
      </w:pPr>
      <w:r w:rsidRPr="00DB337B">
        <w:rPr>
          <w:rFonts w:cstheme="minorHAnsi"/>
          <w:color w:val="C00000"/>
          <w:sz w:val="22"/>
          <w:szCs w:val="22"/>
        </w:rPr>
        <w:t>Corrected</w:t>
      </w:r>
      <w:ins w:id="31" w:author="Sarah Ruckman" w:date="2020-08-18T20:07:00Z">
        <w:r w:rsidR="00AA1F6B">
          <w:rPr>
            <w:rFonts w:cstheme="minorHAnsi"/>
            <w:color w:val="C00000"/>
            <w:sz w:val="22"/>
            <w:szCs w:val="22"/>
          </w:rPr>
          <w:t xml:space="preserve"> Line?</w:t>
        </w:r>
      </w:ins>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4888265D" w:rsidR="005E5B9C" w:rsidRPr="00DB337B" w:rsidRDefault="00D760A8">
      <w:pPr>
        <w:rPr>
          <w:rFonts w:cstheme="minorHAnsi"/>
          <w:color w:val="C00000"/>
          <w:sz w:val="22"/>
          <w:szCs w:val="22"/>
        </w:rPr>
      </w:pPr>
      <w:r w:rsidRPr="00DB337B">
        <w:rPr>
          <w:rFonts w:cstheme="minorHAnsi"/>
          <w:color w:val="C00000"/>
          <w:sz w:val="22"/>
          <w:szCs w:val="22"/>
        </w:rPr>
        <w:t>Corrected</w:t>
      </w:r>
      <w:ins w:id="32" w:author="Sarah Ruckman" w:date="2020-08-18T20:06:00Z">
        <w:r w:rsidR="00AA1F6B">
          <w:rPr>
            <w:rFonts w:cstheme="minorHAnsi"/>
            <w:color w:val="C00000"/>
            <w:sz w:val="22"/>
            <w:szCs w:val="22"/>
          </w:rPr>
          <w:t xml:space="preserve"> Line 111</w:t>
        </w:r>
      </w:ins>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0717CCFD"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Model for the evolution of chromosome number in monocentric and holocentric lineages. At an instance</w:t>
      </w:r>
      <w:ins w:id="33" w:author="Sarah Ruckman" w:date="2020-08-18T20:08:00Z">
        <w:r w:rsidR="00AA1F6B">
          <w:rPr>
            <w:rFonts w:cstheme="minorHAnsi"/>
            <w:i/>
            <w:iCs/>
            <w:color w:val="C00000"/>
            <w:sz w:val="22"/>
            <w:szCs w:val="22"/>
          </w:rPr>
          <w:t>,</w:t>
        </w:r>
      </w:ins>
      <w:r w:rsidRPr="00DB337B">
        <w:rPr>
          <w:rFonts w:cstheme="minorHAnsi"/>
          <w:i/>
          <w:iCs/>
          <w:color w:val="C00000"/>
          <w:sz w:val="22"/>
          <w:szCs w:val="22"/>
        </w:rPr>
        <w:t xml:space="preserv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w:t>
      </w:r>
      <w:bookmarkStart w:id="34" w:name="_GoBack"/>
      <w:bookmarkEnd w:id="34"/>
      <w:r w:rsidRPr="00DB337B">
        <w:rPr>
          <w:rFonts w:cstheme="minorHAnsi"/>
          <w:i/>
          <w:iCs/>
          <w:color w:val="C00000"/>
          <w:sz w:val="22"/>
          <w:szCs w:val="22"/>
        </w:rPr>
        <w:t xml:space="preserve">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68C03F5F"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r w:rsidR="00D760A8" w:rsidRPr="00DB337B">
        <w:rPr>
          <w:rFonts w:cstheme="minorHAnsi"/>
          <w:color w:val="C00000"/>
          <w:sz w:val="22"/>
          <w:szCs w:val="22"/>
        </w:rPr>
        <w:t xml:space="preserve">i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w:t>
      </w:r>
      <w:del w:id="35" w:author="Sarah Ruckman" w:date="2020-08-18T20:09:00Z">
        <w:r w:rsidRPr="00DB337B" w:rsidDel="00AA1F6B">
          <w:rPr>
            <w:rFonts w:cstheme="minorHAnsi"/>
            <w:color w:val="C00000"/>
            <w:sz w:val="22"/>
            <w:szCs w:val="22"/>
          </w:rPr>
          <w:delText>quite</w:delText>
        </w:r>
      </w:del>
      <w:ins w:id="36" w:author="Sarah Ruckman" w:date="2020-08-18T20:09:00Z">
        <w:r w:rsidR="00AA1F6B" w:rsidRPr="00DB337B">
          <w:rPr>
            <w:rFonts w:cstheme="minorHAnsi"/>
            <w:color w:val="C00000"/>
            <w:sz w:val="22"/>
            <w:szCs w:val="22"/>
          </w:rPr>
          <w:t>relatively</w:t>
        </w:r>
      </w:ins>
      <w:r w:rsidRPr="00DB337B">
        <w:rPr>
          <w:rFonts w:cstheme="minorHAnsi"/>
          <w:color w:val="C00000"/>
          <w:sz w:val="22"/>
          <w:szCs w:val="22"/>
        </w:rPr>
        <w:t xml:space="preserve"> well studied</w:t>
      </w:r>
      <w:r w:rsidR="00A02BAB" w:rsidRPr="00DB337B">
        <w:rPr>
          <w:rFonts w:cstheme="minorHAnsi"/>
          <w:color w:val="C00000"/>
          <w:sz w:val="22"/>
          <w:szCs w:val="22"/>
        </w:rPr>
        <w:t xml:space="preserve"> </w:t>
      </w:r>
      <w:r w:rsidR="008722D3" w:rsidRPr="008722D3">
        <w:rPr>
          <w:rFonts w:cstheme="minorHAnsi"/>
          <w:noProof/>
          <w:color w:val="C00000"/>
          <w:sz w:val="20"/>
          <w:szCs w:val="22"/>
        </w:rPr>
        <w:t>[1,7-10]</w:t>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3F0FE9" w:rsidRPr="00DB337B">
        <w:rPr>
          <w:rFonts w:cstheme="minorHAnsi"/>
          <w:noProof/>
          <w:color w:val="C00000"/>
          <w:sz w:val="22"/>
          <w:szCs w:val="22"/>
        </w:rPr>
        <w:t>[1]</w:t>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14820EC8"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w:t>
      </w:r>
      <w:r w:rsidR="000E2B3C">
        <w:rPr>
          <w:rFonts w:cstheme="minorHAnsi"/>
          <w:color w:val="C00000"/>
          <w:sz w:val="22"/>
          <w:szCs w:val="22"/>
        </w:rPr>
        <w:t>comment 2.2</w:t>
      </w:r>
      <w:r w:rsidRPr="00DB337B">
        <w:rPr>
          <w:rFonts w:cstheme="minorHAnsi"/>
          <w:color w:val="C00000"/>
          <w:sz w:val="22"/>
          <w:szCs w:val="22"/>
        </w:rPr>
        <w:t>.</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324C1B12"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w:t>
      </w:r>
      <w:ins w:id="37" w:author="Sarah Ruckman" w:date="2020-08-18T20:10:00Z">
        <w:r w:rsidR="00AA1F6B">
          <w:rPr>
            <w:rFonts w:cstheme="minorHAnsi"/>
            <w:color w:val="C00000"/>
            <w:sz w:val="22"/>
            <w:szCs w:val="22"/>
          </w:rPr>
          <w:t>s</w:t>
        </w:r>
      </w:ins>
      <w:r w:rsidR="00C80EEF" w:rsidRPr="00026A54">
        <w:rPr>
          <w:rFonts w:cstheme="minorHAnsi"/>
          <w:color w:val="C00000"/>
          <w:sz w:val="22"/>
          <w:szCs w:val="22"/>
        </w:rPr>
        <w:t xml:space="preserv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5D8B8DC1" w:rsidR="00C80EEF" w:rsidRPr="00026A54" w:rsidRDefault="00F24BE3" w:rsidP="00BC649D">
      <w:pPr>
        <w:rPr>
          <w:rFonts w:cstheme="minorHAnsi"/>
          <w:color w:val="C00000"/>
          <w:sz w:val="22"/>
          <w:szCs w:val="22"/>
        </w:rPr>
      </w:pPr>
      <w:r w:rsidRPr="00026A54">
        <w:rPr>
          <w:rFonts w:cstheme="minorHAnsi"/>
          <w:color w:val="C00000"/>
          <w:sz w:val="22"/>
          <w:szCs w:val="22"/>
        </w:rPr>
        <w:t xml:space="preserve">Lines </w:t>
      </w:r>
      <w:del w:id="38" w:author="Sarah Ruckman" w:date="2020-08-18T20:12:00Z">
        <w:r w:rsidR="004E4EEB" w:rsidDel="00AA1F6B">
          <w:rPr>
            <w:rFonts w:cstheme="minorHAnsi"/>
            <w:color w:val="C00000"/>
            <w:sz w:val="22"/>
            <w:szCs w:val="22"/>
          </w:rPr>
          <w:delText>25</w:delText>
        </w:r>
        <w:r w:rsidR="00B36728" w:rsidDel="00AA1F6B">
          <w:rPr>
            <w:rFonts w:cstheme="minorHAnsi"/>
            <w:color w:val="C00000"/>
            <w:sz w:val="22"/>
            <w:szCs w:val="22"/>
          </w:rPr>
          <w:delText>7</w:delText>
        </w:r>
        <w:r w:rsidR="004E4EEB" w:rsidDel="00AA1F6B">
          <w:rPr>
            <w:rFonts w:cstheme="minorHAnsi"/>
            <w:color w:val="C00000"/>
            <w:sz w:val="22"/>
            <w:szCs w:val="22"/>
          </w:rPr>
          <w:delText>-26</w:delText>
        </w:r>
        <w:r w:rsidR="00B36728" w:rsidDel="00AA1F6B">
          <w:rPr>
            <w:rFonts w:cstheme="minorHAnsi"/>
            <w:color w:val="C00000"/>
            <w:sz w:val="22"/>
            <w:szCs w:val="22"/>
          </w:rPr>
          <w:delText>0</w:delText>
        </w:r>
      </w:del>
      <w:ins w:id="39" w:author="Sarah Ruckman" w:date="2020-08-18T20:12:00Z">
        <w:r w:rsidR="00AA1F6B">
          <w:rPr>
            <w:rFonts w:cstheme="minorHAnsi"/>
            <w:color w:val="C00000"/>
            <w:sz w:val="22"/>
            <w:szCs w:val="22"/>
          </w:rPr>
          <w:t xml:space="preserve"> 251-255</w:t>
        </w:r>
      </w:ins>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4DCA052C"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ins w:id="40" w:author="Sarah Ruckman" w:date="2020-08-18T20:13:00Z">
        <w:r w:rsidR="00AA1F6B">
          <w:rPr>
            <w:rFonts w:cstheme="minorHAnsi"/>
            <w:color w:val="C00000"/>
            <w:sz w:val="22"/>
            <w:szCs w:val="22"/>
          </w:rPr>
          <w:t>,</w:t>
        </w:r>
      </w:ins>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00887610">
        <w:rPr>
          <w:rFonts w:cstheme="minorHAnsi"/>
          <w:color w:val="C00000"/>
          <w:sz w:val="22"/>
          <w:szCs w:val="22"/>
        </w:rPr>
        <w:t>.</w:t>
      </w:r>
      <w:r w:rsidRPr="00026A54">
        <w:rPr>
          <w:rFonts w:cstheme="minorHAnsi"/>
          <w:color w:val="C00000"/>
          <w:sz w:val="22"/>
          <w:szCs w:val="22"/>
        </w:rPr>
        <w:t xml:space="preserve"> </w:t>
      </w:r>
      <w:r w:rsidR="00887610">
        <w:rPr>
          <w:rFonts w:cstheme="minorHAnsi"/>
          <w:color w:val="C00000"/>
          <w:sz w:val="22"/>
          <w:szCs w:val="22"/>
        </w:rPr>
        <w:t>I</w:t>
      </w:r>
      <w:r w:rsidR="007413FE" w:rsidRPr="00026A54">
        <w:rPr>
          <w:rFonts w:cstheme="minorHAnsi"/>
          <w:color w:val="C00000"/>
          <w:sz w:val="22"/>
          <w:szCs w:val="22"/>
        </w:rPr>
        <w:t xml:space="preserve">t is possible to discretize </w:t>
      </w:r>
      <w:r w:rsidRPr="00887610">
        <w:rPr>
          <w:rFonts w:cstheme="minorHAnsi"/>
          <w:color w:val="C00000"/>
          <w:sz w:val="22"/>
          <w:szCs w:val="22"/>
        </w:rPr>
        <w:t>a</w:t>
      </w:r>
      <w:r w:rsidR="007413FE" w:rsidRPr="00887610">
        <w:rPr>
          <w:rFonts w:cstheme="minorHAnsi"/>
          <w:color w:val="C00000"/>
          <w:sz w:val="22"/>
          <w:szCs w:val="22"/>
        </w:rPr>
        <w:t xml:space="preserve"> </w:t>
      </w:r>
      <w:r w:rsidR="004E4EEB" w:rsidRPr="00887610">
        <w:rPr>
          <w:rFonts w:cstheme="minorHAnsi"/>
          <w:color w:val="C00000"/>
          <w:sz w:val="22"/>
          <w:szCs w:val="22"/>
        </w:rPr>
        <w:t>continuous variable</w:t>
      </w:r>
      <w:r w:rsidR="007413FE" w:rsidRPr="00887610">
        <w:rPr>
          <w:rFonts w:cstheme="minorHAnsi"/>
          <w:color w:val="C00000"/>
          <w:sz w:val="22"/>
          <w:szCs w:val="22"/>
        </w:rPr>
        <w:t xml:space="preserve"> and </w:t>
      </w:r>
      <w:r w:rsidRPr="00887610">
        <w:rPr>
          <w:rFonts w:cstheme="minorHAnsi"/>
          <w:color w:val="C00000"/>
          <w:sz w:val="22"/>
          <w:szCs w:val="22"/>
        </w:rPr>
        <w:t>use existing software</w:t>
      </w:r>
      <w:r w:rsidR="00887610" w:rsidRPr="00887610">
        <w:rPr>
          <w:rFonts w:cstheme="minorHAnsi"/>
          <w:color w:val="C00000"/>
          <w:sz w:val="22"/>
          <w:szCs w:val="22"/>
        </w:rPr>
        <w:t>.</w:t>
      </w:r>
      <w:r w:rsidRPr="00887610">
        <w:rPr>
          <w:rFonts w:cstheme="minorHAnsi"/>
          <w:color w:val="C00000"/>
          <w:sz w:val="22"/>
          <w:szCs w:val="22"/>
        </w:rPr>
        <w:t xml:space="preserve"> </w:t>
      </w:r>
      <w:r w:rsidR="00887610" w:rsidRPr="00887610">
        <w:rPr>
          <w:rFonts w:cstheme="minorHAnsi"/>
          <w:color w:val="C00000"/>
          <w:sz w:val="22"/>
          <w:szCs w:val="22"/>
        </w:rPr>
        <w:t xml:space="preserve">This discretization leads to a loss of power. We are currently working on new methods that can be applied in these situations.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59AF1494"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 xml:space="preserve">We have included the number of species for which </w:t>
      </w:r>
      <w:r w:rsidR="006A57EA">
        <w:rPr>
          <w:rFonts w:cstheme="minorHAnsi"/>
          <w:color w:val="C00000"/>
          <w:sz w:val="22"/>
          <w:szCs w:val="22"/>
        </w:rPr>
        <w:t xml:space="preserve">chromosome number </w:t>
      </w:r>
      <w:r w:rsidR="006751CC">
        <w:rPr>
          <w:rFonts w:cstheme="minorHAnsi"/>
          <w:color w:val="C00000"/>
          <w:sz w:val="22"/>
          <w:szCs w:val="22"/>
        </w:rPr>
        <w:t>data was available</w:t>
      </w:r>
      <w:r w:rsidR="006A57EA">
        <w:rPr>
          <w:rFonts w:cstheme="minorHAnsi"/>
          <w:color w:val="C00000"/>
          <w:sz w:val="22"/>
          <w:szCs w:val="22"/>
        </w:rPr>
        <w:t>, the number of species with both chromosome number and a genus tip on the phylogeny was available, and the number of genera tips within each order. This data is provided</w:t>
      </w:r>
      <w:r w:rsidR="006751CC">
        <w:rPr>
          <w:rFonts w:cstheme="minorHAnsi"/>
          <w:color w:val="C00000"/>
          <w:sz w:val="22"/>
          <w:szCs w:val="22"/>
        </w:rPr>
        <w:t xml:space="preserve"> in supplemental table 1</w:t>
      </w:r>
      <w:r w:rsidR="006A57EA">
        <w:rPr>
          <w:rFonts w:cstheme="minorHAnsi"/>
          <w:color w:val="C00000"/>
          <w:sz w:val="22"/>
          <w:szCs w:val="22"/>
        </w:rPr>
        <w:t xml:space="preserve"> as part of a larger response to comment 3.7 below.</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040A142B"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w:t>
      </w:r>
      <w:ins w:id="41" w:author="Sarah Ruckman" w:date="2020-08-18T20:14:00Z">
        <w:r w:rsidR="00AA1F6B">
          <w:rPr>
            <w:rFonts w:cstheme="minorHAnsi"/>
            <w:color w:val="C00000"/>
            <w:sz w:val="22"/>
            <w:szCs w:val="22"/>
          </w:rPr>
          <w:t>169-172</w:t>
        </w:r>
      </w:ins>
      <w:del w:id="42" w:author="Sarah Ruckman" w:date="2020-08-18T20:14:00Z">
        <w:r w:rsidR="004E4EEB" w:rsidDel="00AA1F6B">
          <w:rPr>
            <w:rFonts w:cstheme="minorHAnsi"/>
            <w:color w:val="C00000"/>
            <w:sz w:val="22"/>
            <w:szCs w:val="22"/>
          </w:rPr>
          <w:delText>173-176</w:delText>
        </w:r>
        <w:r w:rsidRPr="00026A54" w:rsidDel="00AA1F6B">
          <w:rPr>
            <w:rFonts w:cstheme="minorHAnsi"/>
            <w:color w:val="C00000"/>
            <w:sz w:val="22"/>
            <w:szCs w:val="22"/>
          </w:rPr>
          <w:delText xml:space="preserve">. </w:delText>
        </w:r>
        <w:r w:rsidR="007413FE" w:rsidRPr="00026A54" w:rsidDel="00AA1F6B">
          <w:rPr>
            <w:rFonts w:cstheme="minorHAnsi"/>
            <w:color w:val="C00000"/>
            <w:sz w:val="22"/>
            <w:szCs w:val="22"/>
          </w:rPr>
          <w:delText xml:space="preserve"> </w:delText>
        </w:r>
      </w:del>
    </w:p>
    <w:p w14:paraId="0A8C2C78" w14:textId="3E92A36D" w:rsidR="00BC649D" w:rsidRPr="00DB337B" w:rsidRDefault="00BC649D" w:rsidP="00BC649D">
      <w:pPr>
        <w:rPr>
          <w:rFonts w:cstheme="minorHAnsi"/>
          <w:sz w:val="22"/>
          <w:szCs w:val="22"/>
        </w:rPr>
      </w:pPr>
    </w:p>
    <w:p w14:paraId="4183DDBA" w14:textId="2A9DA6AA"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r w:rsidR="006A57EA" w:rsidRPr="00DB337B">
        <w:rPr>
          <w:rFonts w:eastAsia="Times New Roman" w:cstheme="minorHAnsi"/>
          <w:color w:val="222222"/>
          <w:sz w:val="22"/>
          <w:szCs w:val="22"/>
          <w:shd w:val="clear" w:color="auto" w:fill="FFFFFF"/>
        </w:rPr>
        <w:t>intermediate</w:t>
      </w:r>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68E95AE9" w:rsidR="00BC649D" w:rsidRPr="000E2B3C"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w:t>
      </w:r>
      <w:r w:rsidRPr="000E2B3C">
        <w:rPr>
          <w:rFonts w:cstheme="minorHAnsi"/>
          <w:color w:val="C00000"/>
          <w:sz w:val="22"/>
          <w:szCs w:val="22"/>
        </w:rPr>
        <w:t>and 3</w:t>
      </w:r>
      <w:ins w:id="43" w:author="Sarah Ruckman" w:date="2020-08-18T20:15:00Z">
        <w:r w:rsidR="00AA1F6B">
          <w:rPr>
            <w:rFonts w:cstheme="minorHAnsi"/>
            <w:color w:val="C00000"/>
            <w:sz w:val="22"/>
            <w:szCs w:val="22"/>
          </w:rPr>
          <w:t>,</w:t>
        </w:r>
      </w:ins>
      <w:r w:rsidRPr="000E2B3C">
        <w:rPr>
          <w:rFonts w:cstheme="minorHAnsi"/>
          <w:color w:val="C00000"/>
          <w:sz w:val="22"/>
          <w:szCs w:val="22"/>
        </w:rPr>
        <w:t xml:space="preserve"> we have added supplemental table </w:t>
      </w:r>
      <w:r w:rsidR="006751CC" w:rsidRPr="000E2B3C">
        <w:rPr>
          <w:rFonts w:cstheme="minorHAnsi"/>
          <w:color w:val="C00000"/>
          <w:sz w:val="22"/>
          <w:szCs w:val="22"/>
        </w:rPr>
        <w:t xml:space="preserve">1 </w:t>
      </w:r>
      <w:r w:rsidRPr="000E2B3C">
        <w:rPr>
          <w:rFonts w:cstheme="minorHAnsi"/>
          <w:color w:val="C00000"/>
          <w:sz w:val="22"/>
          <w:szCs w:val="22"/>
        </w:rPr>
        <w:t>that reports all of the credible intervals for each of the analyses discussed in this section and plotted in these two figures</w:t>
      </w:r>
      <w:ins w:id="44" w:author="Claudio Casola" w:date="2020-08-19T16:08:00Z">
        <w:r w:rsidR="00043413">
          <w:rPr>
            <w:rFonts w:cstheme="minorHAnsi"/>
            <w:color w:val="C00000"/>
            <w:sz w:val="22"/>
            <w:szCs w:val="22"/>
          </w:rPr>
          <w:t>.</w:t>
        </w:r>
      </w:ins>
    </w:p>
    <w:p w14:paraId="3D37C2FB" w14:textId="1F3FE064" w:rsidR="00D02AB5" w:rsidRPr="00D02AB5" w:rsidRDefault="00D02AB5" w:rsidP="00BC649D">
      <w:pPr>
        <w:rPr>
          <w:rFonts w:cstheme="minorHAnsi"/>
          <w:color w:val="C00000"/>
          <w:sz w:val="22"/>
          <w:szCs w:val="22"/>
        </w:rPr>
      </w:pPr>
    </w:p>
    <w:p w14:paraId="7457DF7C" w14:textId="53AED90B" w:rsidR="00D02AB5" w:rsidRPr="00D02AB5" w:rsidRDefault="00D02AB5" w:rsidP="00D02AB5">
      <w:pPr>
        <w:rPr>
          <w:i/>
          <w:iCs/>
          <w:color w:val="C00000"/>
          <w:sz w:val="22"/>
          <w:szCs w:val="22"/>
        </w:rPr>
      </w:pPr>
      <w:r w:rsidRPr="00D02AB5">
        <w:rPr>
          <w:b/>
          <w:bCs/>
          <w:i/>
          <w:iCs/>
          <w:color w:val="C00000"/>
          <w:sz w:val="22"/>
          <w:szCs w:val="22"/>
        </w:rPr>
        <w:t>Supplemental Table 1.</w:t>
      </w:r>
      <w:r w:rsidRPr="00D02AB5">
        <w:rPr>
          <w:i/>
          <w:iCs/>
          <w:color w:val="C00000"/>
          <w:sz w:val="22"/>
          <w:szCs w:val="22"/>
        </w:rPr>
        <w:t xml:space="preserve"> Sample sizes and parameter estimates. In the first column</w:t>
      </w:r>
      <w:ins w:id="45" w:author="Sarah Ruckman" w:date="2020-08-18T20:15:00Z">
        <w:r w:rsidR="00AA1F6B">
          <w:rPr>
            <w:i/>
            <w:iCs/>
            <w:color w:val="C00000"/>
            <w:sz w:val="22"/>
            <w:szCs w:val="22"/>
          </w:rPr>
          <w:t>,</w:t>
        </w:r>
      </w:ins>
      <w:r w:rsidRPr="00D02AB5">
        <w:rPr>
          <w:i/>
          <w:iCs/>
          <w:color w:val="C00000"/>
          <w:sz w:val="22"/>
          <w:szCs w:val="22"/>
        </w:rPr>
        <w:t xml:space="preserve"> we list groupings for which we estimated rates. No rate estimates are given for the final 12 orders because the sample size fell below our threshold for inclusion in the </w:t>
      </w:r>
      <w:r w:rsidR="007C1766" w:rsidRPr="00D02AB5">
        <w:rPr>
          <w:i/>
          <w:iCs/>
          <w:color w:val="C00000"/>
          <w:sz w:val="22"/>
          <w:szCs w:val="22"/>
        </w:rPr>
        <w:t>order-based</w:t>
      </w:r>
      <w:r w:rsidRPr="00D02AB5">
        <w:rPr>
          <w:i/>
          <w:iCs/>
          <w:color w:val="C00000"/>
          <w:sz w:val="22"/>
          <w:szCs w:val="22"/>
        </w:rPr>
        <w:t xml:space="preserve"> analysis.</w:t>
      </w:r>
    </w:p>
    <w:p w14:paraId="6A25831E" w14:textId="77777777" w:rsidR="00D02AB5" w:rsidRPr="00D02AB5" w:rsidRDefault="00D02AB5" w:rsidP="00D02AB5">
      <w:pPr>
        <w:rPr>
          <w:i/>
          <w:iCs/>
          <w:color w:val="C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817"/>
        <w:gridCol w:w="865"/>
        <w:gridCol w:w="822"/>
        <w:gridCol w:w="1152"/>
        <w:gridCol w:w="1152"/>
        <w:gridCol w:w="1162"/>
        <w:gridCol w:w="1152"/>
        <w:gridCol w:w="1152"/>
      </w:tblGrid>
      <w:tr w:rsidR="00D02AB5" w:rsidRPr="00D02AB5" w14:paraId="4EE44EAD" w14:textId="77777777" w:rsidTr="003D4314">
        <w:trPr>
          <w:cantSplit/>
        </w:trPr>
        <w:tc>
          <w:tcPr>
            <w:tcW w:w="1351" w:type="dxa"/>
            <w:tcBorders>
              <w:top w:val="single" w:sz="4" w:space="0" w:color="auto"/>
            </w:tcBorders>
          </w:tcPr>
          <w:p w14:paraId="3C240578" w14:textId="77777777" w:rsidR="00D02AB5" w:rsidRPr="00D02AB5" w:rsidRDefault="00D02AB5" w:rsidP="003D4314">
            <w:pPr>
              <w:rPr>
                <w:rFonts w:cstheme="minorHAnsi"/>
                <w:b/>
                <w:bCs/>
                <w:i/>
                <w:iCs/>
                <w:color w:val="C00000"/>
                <w:sz w:val="18"/>
                <w:szCs w:val="18"/>
              </w:rPr>
            </w:pPr>
            <w:r w:rsidRPr="00D02AB5">
              <w:rPr>
                <w:rFonts w:cstheme="minorHAnsi"/>
                <w:b/>
                <w:bCs/>
                <w:i/>
                <w:iCs/>
                <w:color w:val="C00000"/>
                <w:sz w:val="18"/>
                <w:szCs w:val="18"/>
              </w:rPr>
              <w:t>Groupings</w:t>
            </w:r>
          </w:p>
        </w:tc>
        <w:tc>
          <w:tcPr>
            <w:tcW w:w="803" w:type="dxa"/>
            <w:tcBorders>
              <w:top w:val="single" w:sz="4" w:space="0" w:color="auto"/>
            </w:tcBorders>
          </w:tcPr>
          <w:p w14:paraId="4CF291D4"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1</w:t>
            </w:r>
            <w:r w:rsidRPr="00D02AB5">
              <w:rPr>
                <w:rFonts w:cstheme="minorHAnsi"/>
                <w:b/>
                <w:bCs/>
                <w:i/>
                <w:iCs/>
                <w:color w:val="C00000"/>
                <w:sz w:val="18"/>
                <w:szCs w:val="18"/>
              </w:rPr>
              <w:t>Chrom.</w:t>
            </w:r>
          </w:p>
          <w:p w14:paraId="10D14590"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Records</w:t>
            </w:r>
          </w:p>
        </w:tc>
        <w:tc>
          <w:tcPr>
            <w:tcW w:w="811" w:type="dxa"/>
            <w:tcBorders>
              <w:top w:val="single" w:sz="4" w:space="0" w:color="auto"/>
            </w:tcBorders>
          </w:tcPr>
          <w:p w14:paraId="47666D1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2</w:t>
            </w:r>
            <w:r w:rsidRPr="00D02AB5">
              <w:rPr>
                <w:rFonts w:cstheme="minorHAnsi"/>
                <w:b/>
                <w:bCs/>
                <w:i/>
                <w:iCs/>
                <w:color w:val="C00000"/>
                <w:sz w:val="18"/>
                <w:szCs w:val="18"/>
              </w:rPr>
              <w:t>Records genera on tree</w:t>
            </w:r>
          </w:p>
        </w:tc>
        <w:tc>
          <w:tcPr>
            <w:tcW w:w="810" w:type="dxa"/>
            <w:tcBorders>
              <w:top w:val="single" w:sz="4" w:space="0" w:color="auto"/>
            </w:tcBorders>
          </w:tcPr>
          <w:p w14:paraId="3F740C02"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vertAlign w:val="superscript"/>
              </w:rPr>
              <w:t>3</w:t>
            </w:r>
            <w:r w:rsidRPr="00D02AB5">
              <w:rPr>
                <w:rFonts w:cstheme="minorHAnsi"/>
                <w:b/>
                <w:bCs/>
                <w:i/>
                <w:iCs/>
                <w:color w:val="C00000"/>
                <w:sz w:val="18"/>
                <w:szCs w:val="18"/>
              </w:rPr>
              <w:t>Genera on tree</w:t>
            </w:r>
          </w:p>
        </w:tc>
        <w:tc>
          <w:tcPr>
            <w:tcW w:w="3510" w:type="dxa"/>
            <w:gridSpan w:val="3"/>
            <w:tcBorders>
              <w:top w:val="single" w:sz="4" w:space="0" w:color="auto"/>
            </w:tcBorders>
          </w:tcPr>
          <w:p w14:paraId="61FD7DD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Model with Polyploidy</w:t>
            </w:r>
          </w:p>
          <w:p w14:paraId="54D1AE7F"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mean</w:t>
            </w:r>
          </w:p>
          <w:p w14:paraId="0B200E9D"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(95% credible interval)</w:t>
            </w:r>
          </w:p>
        </w:tc>
        <w:tc>
          <w:tcPr>
            <w:tcW w:w="2340" w:type="dxa"/>
            <w:gridSpan w:val="2"/>
            <w:tcBorders>
              <w:top w:val="single" w:sz="4" w:space="0" w:color="auto"/>
            </w:tcBorders>
          </w:tcPr>
          <w:p w14:paraId="67DD53A8"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Model w/o Polyploidy</w:t>
            </w:r>
          </w:p>
          <w:p w14:paraId="30DF3DD5"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mean</w:t>
            </w:r>
          </w:p>
          <w:p w14:paraId="7F53DA22" w14:textId="77777777" w:rsidR="00D02AB5" w:rsidRPr="00D02AB5" w:rsidRDefault="00D02AB5" w:rsidP="003D4314">
            <w:pPr>
              <w:jc w:val="center"/>
              <w:rPr>
                <w:rFonts w:cstheme="minorHAnsi"/>
                <w:b/>
                <w:bCs/>
                <w:i/>
                <w:iCs/>
                <w:color w:val="C00000"/>
                <w:sz w:val="18"/>
                <w:szCs w:val="18"/>
              </w:rPr>
            </w:pPr>
            <w:r w:rsidRPr="00D02AB5">
              <w:rPr>
                <w:rFonts w:cstheme="minorHAnsi"/>
                <w:b/>
                <w:bCs/>
                <w:i/>
                <w:iCs/>
                <w:color w:val="C00000"/>
                <w:sz w:val="18"/>
                <w:szCs w:val="18"/>
              </w:rPr>
              <w:t>(95% credible interval)</w:t>
            </w:r>
          </w:p>
        </w:tc>
      </w:tr>
      <w:tr w:rsidR="00D02AB5" w:rsidRPr="00D02AB5" w14:paraId="651A615E" w14:textId="77777777" w:rsidTr="003D4314">
        <w:trPr>
          <w:cantSplit/>
        </w:trPr>
        <w:tc>
          <w:tcPr>
            <w:tcW w:w="1351" w:type="dxa"/>
            <w:tcBorders>
              <w:bottom w:val="single" w:sz="4" w:space="0" w:color="auto"/>
            </w:tcBorders>
          </w:tcPr>
          <w:p w14:paraId="27AB144C" w14:textId="77777777" w:rsidR="00D02AB5" w:rsidRPr="00D02AB5" w:rsidRDefault="00D02AB5" w:rsidP="003D4314">
            <w:pPr>
              <w:rPr>
                <w:rFonts w:cstheme="minorHAnsi"/>
                <w:i/>
                <w:iCs/>
                <w:color w:val="C00000"/>
                <w:sz w:val="18"/>
                <w:szCs w:val="18"/>
              </w:rPr>
            </w:pPr>
          </w:p>
        </w:tc>
        <w:tc>
          <w:tcPr>
            <w:tcW w:w="803" w:type="dxa"/>
            <w:tcBorders>
              <w:bottom w:val="single" w:sz="4" w:space="0" w:color="auto"/>
            </w:tcBorders>
          </w:tcPr>
          <w:p w14:paraId="69366C17" w14:textId="77777777" w:rsidR="00D02AB5" w:rsidRPr="00D02AB5" w:rsidRDefault="00D02AB5" w:rsidP="003D4314">
            <w:pPr>
              <w:rPr>
                <w:rFonts w:cstheme="minorHAnsi"/>
                <w:i/>
                <w:iCs/>
                <w:color w:val="C00000"/>
                <w:sz w:val="18"/>
                <w:szCs w:val="18"/>
              </w:rPr>
            </w:pPr>
          </w:p>
        </w:tc>
        <w:tc>
          <w:tcPr>
            <w:tcW w:w="811" w:type="dxa"/>
            <w:tcBorders>
              <w:bottom w:val="single" w:sz="4" w:space="0" w:color="auto"/>
            </w:tcBorders>
          </w:tcPr>
          <w:p w14:paraId="67DDAF4E" w14:textId="77777777" w:rsidR="00D02AB5" w:rsidRPr="00D02AB5" w:rsidRDefault="00D02AB5" w:rsidP="003D4314">
            <w:pPr>
              <w:rPr>
                <w:rFonts w:cstheme="minorHAnsi"/>
                <w:i/>
                <w:iCs/>
                <w:color w:val="C00000"/>
                <w:sz w:val="18"/>
                <w:szCs w:val="18"/>
              </w:rPr>
            </w:pPr>
          </w:p>
        </w:tc>
        <w:tc>
          <w:tcPr>
            <w:tcW w:w="810" w:type="dxa"/>
            <w:tcBorders>
              <w:bottom w:val="single" w:sz="4" w:space="0" w:color="auto"/>
            </w:tcBorders>
          </w:tcPr>
          <w:p w14:paraId="3E9B3454"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6333510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42B97E6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Fission</w:t>
            </w:r>
          </w:p>
        </w:tc>
        <w:tc>
          <w:tcPr>
            <w:tcW w:w="1170" w:type="dxa"/>
            <w:tcBorders>
              <w:bottom w:val="single" w:sz="4" w:space="0" w:color="auto"/>
            </w:tcBorders>
          </w:tcPr>
          <w:p w14:paraId="6133C422"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Polyploidy</w:t>
            </w:r>
          </w:p>
        </w:tc>
        <w:tc>
          <w:tcPr>
            <w:tcW w:w="1170" w:type="dxa"/>
            <w:tcBorders>
              <w:bottom w:val="single" w:sz="4" w:space="0" w:color="auto"/>
            </w:tcBorders>
          </w:tcPr>
          <w:p w14:paraId="19F8307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6167C5C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Fission</w:t>
            </w:r>
          </w:p>
        </w:tc>
      </w:tr>
      <w:tr w:rsidR="00D02AB5" w:rsidRPr="00D02AB5" w14:paraId="34ADE10B" w14:textId="77777777" w:rsidTr="003D4314">
        <w:trPr>
          <w:cantSplit/>
        </w:trPr>
        <w:tc>
          <w:tcPr>
            <w:tcW w:w="1351" w:type="dxa"/>
            <w:tcBorders>
              <w:top w:val="single" w:sz="4" w:space="0" w:color="auto"/>
            </w:tcBorders>
          </w:tcPr>
          <w:p w14:paraId="40162E56" w14:textId="77777777" w:rsidR="00D02AB5" w:rsidRPr="003B2CB3" w:rsidRDefault="00D02AB5" w:rsidP="003D4314">
            <w:pPr>
              <w:rPr>
                <w:rFonts w:cstheme="minorHAnsi"/>
                <w:b/>
                <w:iCs/>
                <w:color w:val="C00000"/>
                <w:sz w:val="18"/>
                <w:szCs w:val="18"/>
                <w:rPrChange w:id="46" w:author="Claudio Casola" w:date="2020-08-19T16:24:00Z">
                  <w:rPr>
                    <w:rFonts w:cstheme="minorHAnsi"/>
                    <w:i/>
                    <w:iCs/>
                    <w:color w:val="C00000"/>
                    <w:sz w:val="18"/>
                    <w:szCs w:val="18"/>
                  </w:rPr>
                </w:rPrChange>
              </w:rPr>
            </w:pPr>
            <w:r w:rsidRPr="003B2CB3">
              <w:rPr>
                <w:rFonts w:cstheme="minorHAnsi"/>
                <w:b/>
                <w:iCs/>
                <w:color w:val="C00000"/>
                <w:sz w:val="18"/>
                <w:szCs w:val="18"/>
                <w:rPrChange w:id="47" w:author="Claudio Casola" w:date="2020-08-19T16:24:00Z">
                  <w:rPr>
                    <w:rFonts w:cstheme="minorHAnsi"/>
                    <w:i/>
                    <w:iCs/>
                    <w:color w:val="C00000"/>
                    <w:sz w:val="18"/>
                    <w:szCs w:val="18"/>
                  </w:rPr>
                </w:rPrChange>
              </w:rPr>
              <w:t>Holocentric</w:t>
            </w:r>
          </w:p>
        </w:tc>
        <w:tc>
          <w:tcPr>
            <w:tcW w:w="803" w:type="dxa"/>
            <w:tcBorders>
              <w:top w:val="single" w:sz="4" w:space="0" w:color="auto"/>
            </w:tcBorders>
          </w:tcPr>
          <w:p w14:paraId="2DFC7541" w14:textId="77777777" w:rsidR="00D02AB5" w:rsidRPr="003B2CB3" w:rsidRDefault="00D02AB5" w:rsidP="003D4314">
            <w:pPr>
              <w:jc w:val="center"/>
              <w:rPr>
                <w:rFonts w:cstheme="minorHAnsi"/>
                <w:b/>
                <w:iCs/>
                <w:color w:val="C00000"/>
                <w:sz w:val="18"/>
                <w:szCs w:val="18"/>
                <w:rPrChange w:id="48" w:author="Claudio Casola" w:date="2020-08-19T16:24:00Z">
                  <w:rPr>
                    <w:rFonts w:cstheme="minorHAnsi"/>
                    <w:i/>
                    <w:iCs/>
                    <w:color w:val="C00000"/>
                    <w:sz w:val="18"/>
                    <w:szCs w:val="18"/>
                  </w:rPr>
                </w:rPrChange>
              </w:rPr>
            </w:pPr>
            <w:r w:rsidRPr="003B2CB3">
              <w:rPr>
                <w:rFonts w:cstheme="minorHAnsi"/>
                <w:b/>
                <w:iCs/>
                <w:color w:val="C00000"/>
                <w:sz w:val="18"/>
                <w:szCs w:val="18"/>
                <w:rPrChange w:id="49" w:author="Claudio Casola" w:date="2020-08-19T16:24:00Z">
                  <w:rPr>
                    <w:rFonts w:cstheme="minorHAnsi"/>
                    <w:i/>
                    <w:iCs/>
                    <w:color w:val="C00000"/>
                    <w:sz w:val="18"/>
                    <w:szCs w:val="18"/>
                  </w:rPr>
                </w:rPrChange>
              </w:rPr>
              <w:t>3465</w:t>
            </w:r>
          </w:p>
        </w:tc>
        <w:tc>
          <w:tcPr>
            <w:tcW w:w="811" w:type="dxa"/>
            <w:tcBorders>
              <w:top w:val="single" w:sz="4" w:space="0" w:color="auto"/>
            </w:tcBorders>
          </w:tcPr>
          <w:p w14:paraId="492B1A8D" w14:textId="77777777" w:rsidR="00D02AB5" w:rsidRPr="003B2CB3" w:rsidRDefault="00D02AB5" w:rsidP="003D4314">
            <w:pPr>
              <w:jc w:val="center"/>
              <w:rPr>
                <w:rFonts w:cstheme="minorHAnsi"/>
                <w:b/>
                <w:iCs/>
                <w:color w:val="C00000"/>
                <w:sz w:val="18"/>
                <w:szCs w:val="18"/>
                <w:rPrChange w:id="50" w:author="Claudio Casola" w:date="2020-08-19T16:24:00Z">
                  <w:rPr>
                    <w:rFonts w:cstheme="minorHAnsi"/>
                    <w:i/>
                    <w:iCs/>
                    <w:color w:val="C00000"/>
                    <w:sz w:val="18"/>
                    <w:szCs w:val="18"/>
                  </w:rPr>
                </w:rPrChange>
              </w:rPr>
            </w:pPr>
            <w:r w:rsidRPr="003B2CB3">
              <w:rPr>
                <w:rFonts w:cstheme="minorHAnsi"/>
                <w:b/>
                <w:iCs/>
                <w:color w:val="C00000"/>
                <w:sz w:val="18"/>
                <w:szCs w:val="18"/>
                <w:rPrChange w:id="51" w:author="Claudio Casola" w:date="2020-08-19T16:24:00Z">
                  <w:rPr>
                    <w:rFonts w:cstheme="minorHAnsi"/>
                    <w:i/>
                    <w:iCs/>
                    <w:color w:val="C00000"/>
                    <w:sz w:val="18"/>
                    <w:szCs w:val="18"/>
                  </w:rPr>
                </w:rPrChange>
              </w:rPr>
              <w:t>1000</w:t>
            </w:r>
          </w:p>
        </w:tc>
        <w:tc>
          <w:tcPr>
            <w:tcW w:w="810" w:type="dxa"/>
            <w:tcBorders>
              <w:top w:val="single" w:sz="4" w:space="0" w:color="auto"/>
            </w:tcBorders>
          </w:tcPr>
          <w:p w14:paraId="15A66832" w14:textId="77777777" w:rsidR="00D02AB5" w:rsidRPr="003B2CB3" w:rsidRDefault="00D02AB5" w:rsidP="003D4314">
            <w:pPr>
              <w:jc w:val="center"/>
              <w:rPr>
                <w:rFonts w:cstheme="minorHAnsi"/>
                <w:b/>
                <w:iCs/>
                <w:color w:val="C00000"/>
                <w:sz w:val="18"/>
                <w:szCs w:val="18"/>
                <w:rPrChange w:id="52" w:author="Claudio Casola" w:date="2020-08-19T16:24:00Z">
                  <w:rPr>
                    <w:rFonts w:cstheme="minorHAnsi"/>
                    <w:i/>
                    <w:iCs/>
                    <w:color w:val="C00000"/>
                    <w:sz w:val="18"/>
                    <w:szCs w:val="18"/>
                  </w:rPr>
                </w:rPrChange>
              </w:rPr>
            </w:pPr>
            <w:r w:rsidRPr="003B2CB3">
              <w:rPr>
                <w:rFonts w:cstheme="minorHAnsi"/>
                <w:b/>
                <w:iCs/>
                <w:color w:val="C00000"/>
                <w:sz w:val="18"/>
                <w:szCs w:val="18"/>
                <w:rPrChange w:id="53" w:author="Claudio Casola" w:date="2020-08-19T16:24:00Z">
                  <w:rPr>
                    <w:rFonts w:cstheme="minorHAnsi"/>
                    <w:i/>
                    <w:iCs/>
                    <w:color w:val="C00000"/>
                    <w:sz w:val="18"/>
                    <w:szCs w:val="18"/>
                  </w:rPr>
                </w:rPrChange>
              </w:rPr>
              <w:t>195</w:t>
            </w:r>
          </w:p>
        </w:tc>
        <w:tc>
          <w:tcPr>
            <w:tcW w:w="1170" w:type="dxa"/>
            <w:tcBorders>
              <w:top w:val="single" w:sz="4" w:space="0" w:color="auto"/>
            </w:tcBorders>
          </w:tcPr>
          <w:p w14:paraId="2BF7F8E4" w14:textId="77777777" w:rsidR="00D02AB5" w:rsidRPr="003B2CB3" w:rsidRDefault="00D02AB5" w:rsidP="003D4314">
            <w:pPr>
              <w:jc w:val="center"/>
              <w:rPr>
                <w:rFonts w:cstheme="minorHAnsi"/>
                <w:b/>
                <w:iCs/>
                <w:color w:val="C00000"/>
                <w:sz w:val="14"/>
                <w:szCs w:val="14"/>
                <w:rPrChange w:id="54" w:author="Claudio Casola" w:date="2020-08-19T16:24:00Z">
                  <w:rPr>
                    <w:rFonts w:cstheme="minorHAnsi"/>
                    <w:i/>
                    <w:iCs/>
                    <w:color w:val="C00000"/>
                    <w:sz w:val="14"/>
                    <w:szCs w:val="14"/>
                  </w:rPr>
                </w:rPrChange>
              </w:rPr>
            </w:pPr>
            <w:r w:rsidRPr="003B2CB3">
              <w:rPr>
                <w:rFonts w:cstheme="minorHAnsi"/>
                <w:b/>
                <w:iCs/>
                <w:color w:val="C00000"/>
                <w:sz w:val="14"/>
                <w:szCs w:val="14"/>
                <w:rPrChange w:id="55" w:author="Claudio Casola" w:date="2020-08-19T16:24:00Z">
                  <w:rPr>
                    <w:rFonts w:cstheme="minorHAnsi"/>
                    <w:i/>
                    <w:iCs/>
                    <w:color w:val="C00000"/>
                    <w:sz w:val="14"/>
                    <w:szCs w:val="14"/>
                  </w:rPr>
                </w:rPrChange>
              </w:rPr>
              <w:t>0.0034</w:t>
            </w:r>
          </w:p>
          <w:p w14:paraId="63141B8B" w14:textId="77777777" w:rsidR="00D02AB5" w:rsidRPr="003B2CB3" w:rsidRDefault="00D02AB5" w:rsidP="003D4314">
            <w:pPr>
              <w:jc w:val="center"/>
              <w:rPr>
                <w:rFonts w:cstheme="minorHAnsi"/>
                <w:b/>
                <w:iCs/>
                <w:color w:val="C00000"/>
                <w:sz w:val="14"/>
                <w:szCs w:val="14"/>
                <w:rPrChange w:id="56" w:author="Claudio Casola" w:date="2020-08-19T16:24:00Z">
                  <w:rPr>
                    <w:rFonts w:cstheme="minorHAnsi"/>
                    <w:i/>
                    <w:iCs/>
                    <w:color w:val="C00000"/>
                    <w:sz w:val="14"/>
                    <w:szCs w:val="14"/>
                  </w:rPr>
                </w:rPrChange>
              </w:rPr>
            </w:pPr>
            <w:r w:rsidRPr="003B2CB3">
              <w:rPr>
                <w:rFonts w:cstheme="minorHAnsi"/>
                <w:b/>
                <w:iCs/>
                <w:color w:val="C00000"/>
                <w:sz w:val="14"/>
                <w:szCs w:val="14"/>
                <w:rPrChange w:id="57" w:author="Claudio Casola" w:date="2020-08-19T16:24:00Z">
                  <w:rPr>
                    <w:rFonts w:cstheme="minorHAnsi"/>
                    <w:i/>
                    <w:iCs/>
                    <w:color w:val="C00000"/>
                    <w:sz w:val="14"/>
                    <w:szCs w:val="14"/>
                  </w:rPr>
                </w:rPrChange>
              </w:rPr>
              <w:t>(0.0010-0.0055)</w:t>
            </w:r>
          </w:p>
        </w:tc>
        <w:tc>
          <w:tcPr>
            <w:tcW w:w="1170" w:type="dxa"/>
            <w:tcBorders>
              <w:top w:val="single" w:sz="4" w:space="0" w:color="auto"/>
            </w:tcBorders>
          </w:tcPr>
          <w:p w14:paraId="15717FBC" w14:textId="77777777" w:rsidR="00D02AB5" w:rsidRPr="003B2CB3" w:rsidRDefault="00D02AB5" w:rsidP="003D4314">
            <w:pPr>
              <w:jc w:val="center"/>
              <w:rPr>
                <w:rFonts w:cstheme="minorHAnsi"/>
                <w:b/>
                <w:iCs/>
                <w:color w:val="C00000"/>
                <w:sz w:val="14"/>
                <w:szCs w:val="14"/>
                <w:rPrChange w:id="58" w:author="Claudio Casola" w:date="2020-08-19T16:24:00Z">
                  <w:rPr>
                    <w:rFonts w:cstheme="minorHAnsi"/>
                    <w:i/>
                    <w:iCs/>
                    <w:color w:val="C00000"/>
                    <w:sz w:val="14"/>
                    <w:szCs w:val="14"/>
                  </w:rPr>
                </w:rPrChange>
              </w:rPr>
            </w:pPr>
            <w:r w:rsidRPr="003B2CB3">
              <w:rPr>
                <w:rFonts w:cstheme="minorHAnsi"/>
                <w:b/>
                <w:iCs/>
                <w:color w:val="C00000"/>
                <w:sz w:val="14"/>
                <w:szCs w:val="14"/>
                <w:rPrChange w:id="59" w:author="Claudio Casola" w:date="2020-08-19T16:24:00Z">
                  <w:rPr>
                    <w:rFonts w:cstheme="minorHAnsi"/>
                    <w:i/>
                    <w:iCs/>
                    <w:color w:val="C00000"/>
                    <w:sz w:val="14"/>
                    <w:szCs w:val="14"/>
                  </w:rPr>
                </w:rPrChange>
              </w:rPr>
              <w:t>0.0099</w:t>
            </w:r>
          </w:p>
          <w:p w14:paraId="3E3E19C7" w14:textId="77777777" w:rsidR="00D02AB5" w:rsidRPr="003B2CB3" w:rsidRDefault="00D02AB5" w:rsidP="003D4314">
            <w:pPr>
              <w:jc w:val="center"/>
              <w:rPr>
                <w:rFonts w:cstheme="minorHAnsi"/>
                <w:b/>
                <w:iCs/>
                <w:color w:val="C00000"/>
                <w:sz w:val="14"/>
                <w:szCs w:val="14"/>
                <w:rPrChange w:id="60" w:author="Claudio Casola" w:date="2020-08-19T16:24:00Z">
                  <w:rPr>
                    <w:rFonts w:cstheme="minorHAnsi"/>
                    <w:i/>
                    <w:iCs/>
                    <w:color w:val="C00000"/>
                    <w:sz w:val="14"/>
                    <w:szCs w:val="14"/>
                  </w:rPr>
                </w:rPrChange>
              </w:rPr>
            </w:pPr>
            <w:r w:rsidRPr="003B2CB3">
              <w:rPr>
                <w:rFonts w:cstheme="minorHAnsi"/>
                <w:b/>
                <w:iCs/>
                <w:color w:val="C00000"/>
                <w:sz w:val="14"/>
                <w:szCs w:val="14"/>
                <w:rPrChange w:id="61" w:author="Claudio Casola" w:date="2020-08-19T16:24:00Z">
                  <w:rPr>
                    <w:rFonts w:cstheme="minorHAnsi"/>
                    <w:i/>
                    <w:iCs/>
                    <w:color w:val="C00000"/>
                    <w:sz w:val="14"/>
                    <w:szCs w:val="14"/>
                  </w:rPr>
                </w:rPrChange>
              </w:rPr>
              <w:t>(0.0045-0.0163)</w:t>
            </w:r>
          </w:p>
        </w:tc>
        <w:tc>
          <w:tcPr>
            <w:tcW w:w="1170" w:type="dxa"/>
            <w:tcBorders>
              <w:top w:val="single" w:sz="4" w:space="0" w:color="auto"/>
            </w:tcBorders>
          </w:tcPr>
          <w:p w14:paraId="6F6FAFE5" w14:textId="77777777" w:rsidR="00D02AB5" w:rsidRPr="003B2CB3" w:rsidRDefault="00D02AB5" w:rsidP="003D4314">
            <w:pPr>
              <w:jc w:val="center"/>
              <w:rPr>
                <w:rFonts w:cstheme="minorHAnsi"/>
                <w:b/>
                <w:iCs/>
                <w:color w:val="C00000"/>
                <w:sz w:val="14"/>
                <w:szCs w:val="14"/>
                <w:rPrChange w:id="62" w:author="Claudio Casola" w:date="2020-08-19T16:24:00Z">
                  <w:rPr>
                    <w:rFonts w:cstheme="minorHAnsi"/>
                    <w:i/>
                    <w:iCs/>
                    <w:color w:val="C00000"/>
                    <w:sz w:val="14"/>
                    <w:szCs w:val="14"/>
                  </w:rPr>
                </w:rPrChange>
              </w:rPr>
            </w:pPr>
            <w:r w:rsidRPr="003B2CB3">
              <w:rPr>
                <w:rFonts w:cstheme="minorHAnsi"/>
                <w:b/>
                <w:iCs/>
                <w:color w:val="C00000"/>
                <w:sz w:val="14"/>
                <w:szCs w:val="14"/>
                <w:rPrChange w:id="63" w:author="Claudio Casola" w:date="2020-08-19T16:24:00Z">
                  <w:rPr>
                    <w:rFonts w:cstheme="minorHAnsi"/>
                    <w:i/>
                    <w:iCs/>
                    <w:color w:val="C00000"/>
                    <w:sz w:val="14"/>
                    <w:szCs w:val="14"/>
                  </w:rPr>
                </w:rPrChange>
              </w:rPr>
              <w:t>0.0012</w:t>
            </w:r>
          </w:p>
          <w:p w14:paraId="2ABBE4C5" w14:textId="77777777" w:rsidR="00D02AB5" w:rsidRPr="003B2CB3" w:rsidRDefault="00D02AB5" w:rsidP="003D4314">
            <w:pPr>
              <w:jc w:val="center"/>
              <w:rPr>
                <w:rFonts w:cstheme="minorHAnsi"/>
                <w:b/>
                <w:iCs/>
                <w:color w:val="C00000"/>
                <w:sz w:val="14"/>
                <w:szCs w:val="14"/>
                <w:rPrChange w:id="64" w:author="Claudio Casola" w:date="2020-08-19T16:24:00Z">
                  <w:rPr>
                    <w:rFonts w:cstheme="minorHAnsi"/>
                    <w:i/>
                    <w:iCs/>
                    <w:color w:val="C00000"/>
                    <w:sz w:val="14"/>
                    <w:szCs w:val="14"/>
                  </w:rPr>
                </w:rPrChange>
              </w:rPr>
            </w:pPr>
            <w:r w:rsidRPr="003B2CB3">
              <w:rPr>
                <w:rFonts w:cstheme="minorHAnsi"/>
                <w:b/>
                <w:iCs/>
                <w:color w:val="C00000"/>
                <w:sz w:val="14"/>
                <w:szCs w:val="14"/>
                <w:rPrChange w:id="65" w:author="Claudio Casola" w:date="2020-08-19T16:24:00Z">
                  <w:rPr>
                    <w:rFonts w:cstheme="minorHAnsi"/>
                    <w:i/>
                    <w:iCs/>
                    <w:color w:val="C00000"/>
                    <w:sz w:val="14"/>
                    <w:szCs w:val="14"/>
                  </w:rPr>
                </w:rPrChange>
              </w:rPr>
              <w:t>(0.0008-0.0016)</w:t>
            </w:r>
          </w:p>
        </w:tc>
        <w:tc>
          <w:tcPr>
            <w:tcW w:w="1170" w:type="dxa"/>
            <w:tcBorders>
              <w:top w:val="single" w:sz="4" w:space="0" w:color="auto"/>
            </w:tcBorders>
          </w:tcPr>
          <w:p w14:paraId="054427B8" w14:textId="77777777" w:rsidR="00D02AB5" w:rsidRPr="003B2CB3" w:rsidRDefault="00D02AB5" w:rsidP="003D4314">
            <w:pPr>
              <w:jc w:val="center"/>
              <w:rPr>
                <w:rFonts w:cstheme="minorHAnsi"/>
                <w:b/>
                <w:iCs/>
                <w:color w:val="C00000"/>
                <w:sz w:val="14"/>
                <w:szCs w:val="14"/>
                <w:rPrChange w:id="66" w:author="Claudio Casola" w:date="2020-08-19T16:24:00Z">
                  <w:rPr>
                    <w:rFonts w:cstheme="minorHAnsi"/>
                    <w:i/>
                    <w:iCs/>
                    <w:color w:val="C00000"/>
                    <w:sz w:val="14"/>
                    <w:szCs w:val="14"/>
                  </w:rPr>
                </w:rPrChange>
              </w:rPr>
            </w:pPr>
            <w:r w:rsidRPr="003B2CB3">
              <w:rPr>
                <w:rFonts w:cstheme="minorHAnsi"/>
                <w:b/>
                <w:iCs/>
                <w:color w:val="C00000"/>
                <w:sz w:val="14"/>
                <w:szCs w:val="14"/>
                <w:rPrChange w:id="67" w:author="Claudio Casola" w:date="2020-08-19T16:24:00Z">
                  <w:rPr>
                    <w:rFonts w:cstheme="minorHAnsi"/>
                    <w:i/>
                    <w:iCs/>
                    <w:color w:val="C00000"/>
                    <w:sz w:val="14"/>
                    <w:szCs w:val="14"/>
                  </w:rPr>
                </w:rPrChange>
              </w:rPr>
              <w:t>0.0212</w:t>
            </w:r>
          </w:p>
          <w:p w14:paraId="22B482A1" w14:textId="77777777" w:rsidR="00D02AB5" w:rsidRPr="003B2CB3" w:rsidRDefault="00D02AB5" w:rsidP="003D4314">
            <w:pPr>
              <w:jc w:val="center"/>
              <w:rPr>
                <w:rFonts w:cstheme="minorHAnsi"/>
                <w:b/>
                <w:iCs/>
                <w:color w:val="C00000"/>
                <w:sz w:val="14"/>
                <w:szCs w:val="14"/>
                <w:rPrChange w:id="68" w:author="Claudio Casola" w:date="2020-08-19T16:24:00Z">
                  <w:rPr>
                    <w:rFonts w:cstheme="minorHAnsi"/>
                    <w:i/>
                    <w:iCs/>
                    <w:color w:val="C00000"/>
                    <w:sz w:val="14"/>
                    <w:szCs w:val="14"/>
                  </w:rPr>
                </w:rPrChange>
              </w:rPr>
            </w:pPr>
            <w:r w:rsidRPr="003B2CB3">
              <w:rPr>
                <w:rFonts w:cstheme="minorHAnsi"/>
                <w:b/>
                <w:iCs/>
                <w:color w:val="C00000"/>
                <w:sz w:val="14"/>
                <w:szCs w:val="14"/>
                <w:rPrChange w:id="69" w:author="Claudio Casola" w:date="2020-08-19T16:24:00Z">
                  <w:rPr>
                    <w:rFonts w:cstheme="minorHAnsi"/>
                    <w:i/>
                    <w:iCs/>
                    <w:color w:val="C00000"/>
                    <w:sz w:val="14"/>
                    <w:szCs w:val="14"/>
                  </w:rPr>
                </w:rPrChange>
              </w:rPr>
              <w:t>(0.0106-0.0437)</w:t>
            </w:r>
          </w:p>
        </w:tc>
        <w:tc>
          <w:tcPr>
            <w:tcW w:w="1170" w:type="dxa"/>
            <w:tcBorders>
              <w:top w:val="single" w:sz="4" w:space="0" w:color="auto"/>
            </w:tcBorders>
          </w:tcPr>
          <w:p w14:paraId="02042A97" w14:textId="77777777" w:rsidR="00D02AB5" w:rsidRPr="003B2CB3" w:rsidRDefault="00D02AB5" w:rsidP="003D4314">
            <w:pPr>
              <w:jc w:val="center"/>
              <w:rPr>
                <w:rFonts w:cstheme="minorHAnsi"/>
                <w:b/>
                <w:iCs/>
                <w:color w:val="C00000"/>
                <w:sz w:val="14"/>
                <w:szCs w:val="14"/>
                <w:rPrChange w:id="70" w:author="Claudio Casola" w:date="2020-08-19T16:24:00Z">
                  <w:rPr>
                    <w:rFonts w:cstheme="minorHAnsi"/>
                    <w:i/>
                    <w:iCs/>
                    <w:color w:val="C00000"/>
                    <w:sz w:val="14"/>
                    <w:szCs w:val="14"/>
                  </w:rPr>
                </w:rPrChange>
              </w:rPr>
            </w:pPr>
            <w:r w:rsidRPr="003B2CB3">
              <w:rPr>
                <w:rFonts w:cstheme="minorHAnsi"/>
                <w:b/>
                <w:iCs/>
                <w:color w:val="C00000"/>
                <w:sz w:val="14"/>
                <w:szCs w:val="14"/>
                <w:rPrChange w:id="71" w:author="Claudio Casola" w:date="2020-08-19T16:24:00Z">
                  <w:rPr>
                    <w:rFonts w:cstheme="minorHAnsi"/>
                    <w:i/>
                    <w:iCs/>
                    <w:color w:val="C00000"/>
                    <w:sz w:val="14"/>
                    <w:szCs w:val="14"/>
                  </w:rPr>
                </w:rPrChange>
              </w:rPr>
              <w:t>0.0416</w:t>
            </w:r>
          </w:p>
          <w:p w14:paraId="74E29CFF" w14:textId="77777777" w:rsidR="00D02AB5" w:rsidRPr="003B2CB3" w:rsidRDefault="00D02AB5" w:rsidP="003D4314">
            <w:pPr>
              <w:jc w:val="center"/>
              <w:rPr>
                <w:rFonts w:cstheme="minorHAnsi"/>
                <w:b/>
                <w:iCs/>
                <w:color w:val="C00000"/>
                <w:sz w:val="14"/>
                <w:szCs w:val="14"/>
                <w:rPrChange w:id="72" w:author="Claudio Casola" w:date="2020-08-19T16:24:00Z">
                  <w:rPr>
                    <w:rFonts w:cstheme="minorHAnsi"/>
                    <w:i/>
                    <w:iCs/>
                    <w:color w:val="C00000"/>
                    <w:sz w:val="14"/>
                    <w:szCs w:val="14"/>
                  </w:rPr>
                </w:rPrChange>
              </w:rPr>
            </w:pPr>
            <w:r w:rsidRPr="003B2CB3">
              <w:rPr>
                <w:rFonts w:cstheme="minorHAnsi"/>
                <w:b/>
                <w:iCs/>
                <w:color w:val="C00000"/>
                <w:sz w:val="14"/>
                <w:szCs w:val="14"/>
                <w:rPrChange w:id="73" w:author="Claudio Casola" w:date="2020-08-19T16:24:00Z">
                  <w:rPr>
                    <w:rFonts w:cstheme="minorHAnsi"/>
                    <w:i/>
                    <w:iCs/>
                    <w:color w:val="C00000"/>
                    <w:sz w:val="14"/>
                    <w:szCs w:val="14"/>
                  </w:rPr>
                </w:rPrChange>
              </w:rPr>
              <w:t>(0.0293-0.0691)</w:t>
            </w:r>
          </w:p>
        </w:tc>
      </w:tr>
      <w:tr w:rsidR="00D02AB5" w:rsidRPr="00D02AB5" w14:paraId="66A122D1" w14:textId="77777777" w:rsidTr="003D4314">
        <w:trPr>
          <w:cantSplit/>
        </w:trPr>
        <w:tc>
          <w:tcPr>
            <w:tcW w:w="1351" w:type="dxa"/>
          </w:tcPr>
          <w:p w14:paraId="0D9F3DE3" w14:textId="77777777" w:rsidR="00D02AB5" w:rsidRPr="003B2CB3" w:rsidRDefault="00D02AB5" w:rsidP="003D4314">
            <w:pPr>
              <w:rPr>
                <w:rFonts w:cstheme="minorHAnsi"/>
                <w:b/>
                <w:iCs/>
                <w:color w:val="C00000"/>
                <w:sz w:val="18"/>
                <w:szCs w:val="18"/>
                <w:rPrChange w:id="74" w:author="Claudio Casola" w:date="2020-08-19T16:24:00Z">
                  <w:rPr>
                    <w:rFonts w:cstheme="minorHAnsi"/>
                    <w:i/>
                    <w:iCs/>
                    <w:color w:val="C00000"/>
                    <w:sz w:val="18"/>
                    <w:szCs w:val="18"/>
                  </w:rPr>
                </w:rPrChange>
              </w:rPr>
            </w:pPr>
            <w:r w:rsidRPr="003B2CB3">
              <w:rPr>
                <w:rFonts w:cstheme="minorHAnsi"/>
                <w:b/>
                <w:iCs/>
                <w:color w:val="C00000"/>
                <w:sz w:val="18"/>
                <w:szCs w:val="18"/>
                <w:rPrChange w:id="75" w:author="Claudio Casola" w:date="2020-08-19T16:24:00Z">
                  <w:rPr>
                    <w:rFonts w:cstheme="minorHAnsi"/>
                    <w:i/>
                    <w:iCs/>
                    <w:color w:val="C00000"/>
                    <w:sz w:val="18"/>
                    <w:szCs w:val="18"/>
                  </w:rPr>
                </w:rPrChange>
              </w:rPr>
              <w:t>Monocentric</w:t>
            </w:r>
          </w:p>
        </w:tc>
        <w:tc>
          <w:tcPr>
            <w:tcW w:w="803" w:type="dxa"/>
          </w:tcPr>
          <w:p w14:paraId="3115ED9B" w14:textId="77777777" w:rsidR="00D02AB5" w:rsidRPr="003B2CB3" w:rsidRDefault="00D02AB5" w:rsidP="003D4314">
            <w:pPr>
              <w:jc w:val="center"/>
              <w:rPr>
                <w:rFonts w:cstheme="minorHAnsi"/>
                <w:b/>
                <w:iCs/>
                <w:color w:val="C00000"/>
                <w:sz w:val="18"/>
                <w:szCs w:val="18"/>
                <w:rPrChange w:id="76" w:author="Claudio Casola" w:date="2020-08-19T16:24:00Z">
                  <w:rPr>
                    <w:rFonts w:cstheme="minorHAnsi"/>
                    <w:i/>
                    <w:iCs/>
                    <w:color w:val="C00000"/>
                    <w:sz w:val="18"/>
                    <w:szCs w:val="18"/>
                  </w:rPr>
                </w:rPrChange>
              </w:rPr>
            </w:pPr>
            <w:r w:rsidRPr="003B2CB3">
              <w:rPr>
                <w:rFonts w:cstheme="minorHAnsi"/>
                <w:b/>
                <w:iCs/>
                <w:color w:val="C00000"/>
                <w:sz w:val="18"/>
                <w:szCs w:val="18"/>
                <w:rPrChange w:id="77" w:author="Claudio Casola" w:date="2020-08-19T16:24:00Z">
                  <w:rPr>
                    <w:rFonts w:cstheme="minorHAnsi"/>
                    <w:i/>
                    <w:iCs/>
                    <w:color w:val="C00000"/>
                    <w:sz w:val="18"/>
                    <w:szCs w:val="18"/>
                  </w:rPr>
                </w:rPrChange>
              </w:rPr>
              <w:t>8946</w:t>
            </w:r>
          </w:p>
        </w:tc>
        <w:tc>
          <w:tcPr>
            <w:tcW w:w="811" w:type="dxa"/>
          </w:tcPr>
          <w:p w14:paraId="3149195E" w14:textId="77777777" w:rsidR="00D02AB5" w:rsidRPr="003B2CB3" w:rsidRDefault="00D02AB5" w:rsidP="003D4314">
            <w:pPr>
              <w:jc w:val="center"/>
              <w:rPr>
                <w:rFonts w:cstheme="minorHAnsi"/>
                <w:b/>
                <w:iCs/>
                <w:color w:val="C00000"/>
                <w:sz w:val="18"/>
                <w:szCs w:val="18"/>
                <w:rPrChange w:id="78" w:author="Claudio Casola" w:date="2020-08-19T16:24:00Z">
                  <w:rPr>
                    <w:rFonts w:cstheme="minorHAnsi"/>
                    <w:i/>
                    <w:iCs/>
                    <w:color w:val="C00000"/>
                    <w:sz w:val="18"/>
                    <w:szCs w:val="18"/>
                  </w:rPr>
                </w:rPrChange>
              </w:rPr>
            </w:pPr>
            <w:r w:rsidRPr="003B2CB3">
              <w:rPr>
                <w:rFonts w:cstheme="minorHAnsi"/>
                <w:b/>
                <w:iCs/>
                <w:color w:val="C00000"/>
                <w:sz w:val="18"/>
                <w:szCs w:val="18"/>
                <w:rPrChange w:id="79" w:author="Claudio Casola" w:date="2020-08-19T16:24:00Z">
                  <w:rPr>
                    <w:rFonts w:cstheme="minorHAnsi"/>
                    <w:i/>
                    <w:iCs/>
                    <w:color w:val="C00000"/>
                    <w:sz w:val="18"/>
                    <w:szCs w:val="18"/>
                  </w:rPr>
                </w:rPrChange>
              </w:rPr>
              <w:t>3393</w:t>
            </w:r>
          </w:p>
        </w:tc>
        <w:tc>
          <w:tcPr>
            <w:tcW w:w="810" w:type="dxa"/>
          </w:tcPr>
          <w:p w14:paraId="5C5EFE9E" w14:textId="77777777" w:rsidR="00D02AB5" w:rsidRPr="003B2CB3" w:rsidRDefault="00D02AB5" w:rsidP="003D4314">
            <w:pPr>
              <w:jc w:val="center"/>
              <w:rPr>
                <w:rFonts w:cstheme="minorHAnsi"/>
                <w:b/>
                <w:iCs/>
                <w:color w:val="C00000"/>
                <w:sz w:val="18"/>
                <w:szCs w:val="18"/>
                <w:rPrChange w:id="80" w:author="Claudio Casola" w:date="2020-08-19T16:24:00Z">
                  <w:rPr>
                    <w:rFonts w:cstheme="minorHAnsi"/>
                    <w:i/>
                    <w:iCs/>
                    <w:color w:val="C00000"/>
                    <w:sz w:val="18"/>
                    <w:szCs w:val="18"/>
                  </w:rPr>
                </w:rPrChange>
              </w:rPr>
            </w:pPr>
            <w:r w:rsidRPr="003B2CB3">
              <w:rPr>
                <w:rFonts w:cstheme="minorHAnsi"/>
                <w:b/>
                <w:iCs/>
                <w:color w:val="C00000"/>
                <w:sz w:val="18"/>
                <w:szCs w:val="18"/>
                <w:rPrChange w:id="81" w:author="Claudio Casola" w:date="2020-08-19T16:24:00Z">
                  <w:rPr>
                    <w:rFonts w:cstheme="minorHAnsi"/>
                    <w:i/>
                    <w:iCs/>
                    <w:color w:val="C00000"/>
                    <w:sz w:val="18"/>
                    <w:szCs w:val="18"/>
                  </w:rPr>
                </w:rPrChange>
              </w:rPr>
              <w:t>404</w:t>
            </w:r>
          </w:p>
        </w:tc>
        <w:tc>
          <w:tcPr>
            <w:tcW w:w="1170" w:type="dxa"/>
          </w:tcPr>
          <w:p w14:paraId="435ADA93" w14:textId="77777777" w:rsidR="00D02AB5" w:rsidRPr="003B2CB3" w:rsidRDefault="00D02AB5" w:rsidP="003D4314">
            <w:pPr>
              <w:jc w:val="center"/>
              <w:rPr>
                <w:rFonts w:cstheme="minorHAnsi"/>
                <w:b/>
                <w:iCs/>
                <w:color w:val="C00000"/>
                <w:sz w:val="14"/>
                <w:szCs w:val="14"/>
                <w:rPrChange w:id="82" w:author="Claudio Casola" w:date="2020-08-19T16:24:00Z">
                  <w:rPr>
                    <w:rFonts w:cstheme="minorHAnsi"/>
                    <w:i/>
                    <w:iCs/>
                    <w:color w:val="C00000"/>
                    <w:sz w:val="14"/>
                    <w:szCs w:val="14"/>
                  </w:rPr>
                </w:rPrChange>
              </w:rPr>
            </w:pPr>
            <w:r w:rsidRPr="003B2CB3">
              <w:rPr>
                <w:rFonts w:cstheme="minorHAnsi"/>
                <w:b/>
                <w:iCs/>
                <w:color w:val="C00000"/>
                <w:sz w:val="14"/>
                <w:szCs w:val="14"/>
                <w:rPrChange w:id="83" w:author="Claudio Casola" w:date="2020-08-19T16:24:00Z">
                  <w:rPr>
                    <w:rFonts w:cstheme="minorHAnsi"/>
                    <w:i/>
                    <w:iCs/>
                    <w:color w:val="C00000"/>
                    <w:sz w:val="14"/>
                    <w:szCs w:val="14"/>
                  </w:rPr>
                </w:rPrChange>
              </w:rPr>
              <w:t>0.0050</w:t>
            </w:r>
          </w:p>
          <w:p w14:paraId="0F8017D1" w14:textId="77777777" w:rsidR="00D02AB5" w:rsidRPr="003B2CB3" w:rsidRDefault="00D02AB5" w:rsidP="003D4314">
            <w:pPr>
              <w:jc w:val="center"/>
              <w:rPr>
                <w:rFonts w:cstheme="minorHAnsi"/>
                <w:b/>
                <w:iCs/>
                <w:color w:val="C00000"/>
                <w:sz w:val="14"/>
                <w:szCs w:val="14"/>
                <w:rPrChange w:id="84" w:author="Claudio Casola" w:date="2020-08-19T16:24:00Z">
                  <w:rPr>
                    <w:rFonts w:cstheme="minorHAnsi"/>
                    <w:i/>
                    <w:iCs/>
                    <w:color w:val="C00000"/>
                    <w:sz w:val="14"/>
                    <w:szCs w:val="14"/>
                  </w:rPr>
                </w:rPrChange>
              </w:rPr>
            </w:pPr>
            <w:r w:rsidRPr="003B2CB3">
              <w:rPr>
                <w:rFonts w:cstheme="minorHAnsi"/>
                <w:b/>
                <w:iCs/>
                <w:color w:val="C00000"/>
                <w:sz w:val="14"/>
                <w:szCs w:val="14"/>
                <w:rPrChange w:id="85" w:author="Claudio Casola" w:date="2020-08-19T16:24:00Z">
                  <w:rPr>
                    <w:rFonts w:cstheme="minorHAnsi"/>
                    <w:i/>
                    <w:iCs/>
                    <w:color w:val="C00000"/>
                    <w:sz w:val="14"/>
                    <w:szCs w:val="14"/>
                  </w:rPr>
                </w:rPrChange>
              </w:rPr>
              <w:t>(0.0007-0.0095)</w:t>
            </w:r>
          </w:p>
        </w:tc>
        <w:tc>
          <w:tcPr>
            <w:tcW w:w="1170" w:type="dxa"/>
          </w:tcPr>
          <w:p w14:paraId="401E5B4F" w14:textId="77777777" w:rsidR="00D02AB5" w:rsidRPr="003B2CB3" w:rsidRDefault="00D02AB5" w:rsidP="003D4314">
            <w:pPr>
              <w:jc w:val="center"/>
              <w:rPr>
                <w:rFonts w:cstheme="minorHAnsi"/>
                <w:b/>
                <w:iCs/>
                <w:color w:val="C00000"/>
                <w:sz w:val="14"/>
                <w:szCs w:val="14"/>
                <w:rPrChange w:id="86" w:author="Claudio Casola" w:date="2020-08-19T16:24:00Z">
                  <w:rPr>
                    <w:rFonts w:cstheme="minorHAnsi"/>
                    <w:i/>
                    <w:iCs/>
                    <w:color w:val="C00000"/>
                    <w:sz w:val="14"/>
                    <w:szCs w:val="14"/>
                  </w:rPr>
                </w:rPrChange>
              </w:rPr>
            </w:pPr>
            <w:r w:rsidRPr="003B2CB3">
              <w:rPr>
                <w:rFonts w:cstheme="minorHAnsi"/>
                <w:b/>
                <w:iCs/>
                <w:color w:val="C00000"/>
                <w:sz w:val="14"/>
                <w:szCs w:val="14"/>
                <w:rPrChange w:id="87" w:author="Claudio Casola" w:date="2020-08-19T16:24:00Z">
                  <w:rPr>
                    <w:rFonts w:cstheme="minorHAnsi"/>
                    <w:i/>
                    <w:iCs/>
                    <w:color w:val="C00000"/>
                    <w:sz w:val="14"/>
                    <w:szCs w:val="14"/>
                  </w:rPr>
                </w:rPrChange>
              </w:rPr>
              <w:t>0.0149</w:t>
            </w:r>
          </w:p>
          <w:p w14:paraId="67A1A9E2" w14:textId="77777777" w:rsidR="00D02AB5" w:rsidRPr="003B2CB3" w:rsidRDefault="00D02AB5" w:rsidP="003D4314">
            <w:pPr>
              <w:jc w:val="center"/>
              <w:rPr>
                <w:rFonts w:cstheme="minorHAnsi"/>
                <w:b/>
                <w:iCs/>
                <w:color w:val="C00000"/>
                <w:sz w:val="14"/>
                <w:szCs w:val="14"/>
                <w:rPrChange w:id="88" w:author="Claudio Casola" w:date="2020-08-19T16:24:00Z">
                  <w:rPr>
                    <w:rFonts w:cstheme="minorHAnsi"/>
                    <w:i/>
                    <w:iCs/>
                    <w:color w:val="C00000"/>
                    <w:sz w:val="14"/>
                    <w:szCs w:val="14"/>
                  </w:rPr>
                </w:rPrChange>
              </w:rPr>
            </w:pPr>
            <w:r w:rsidRPr="003B2CB3">
              <w:rPr>
                <w:rFonts w:cstheme="minorHAnsi"/>
                <w:b/>
                <w:iCs/>
                <w:color w:val="C00000"/>
                <w:sz w:val="14"/>
                <w:szCs w:val="14"/>
                <w:rPrChange w:id="89" w:author="Claudio Casola" w:date="2020-08-19T16:24:00Z">
                  <w:rPr>
                    <w:rFonts w:cstheme="minorHAnsi"/>
                    <w:i/>
                    <w:iCs/>
                    <w:color w:val="C00000"/>
                    <w:sz w:val="14"/>
                    <w:szCs w:val="14"/>
                  </w:rPr>
                </w:rPrChange>
              </w:rPr>
              <w:t>(0.0101-0.0200)</w:t>
            </w:r>
          </w:p>
        </w:tc>
        <w:tc>
          <w:tcPr>
            <w:tcW w:w="1170" w:type="dxa"/>
          </w:tcPr>
          <w:p w14:paraId="3FFF282E" w14:textId="77777777" w:rsidR="00D02AB5" w:rsidRPr="003B2CB3" w:rsidRDefault="00D02AB5" w:rsidP="003D4314">
            <w:pPr>
              <w:jc w:val="center"/>
              <w:rPr>
                <w:rFonts w:cstheme="minorHAnsi"/>
                <w:b/>
                <w:iCs/>
                <w:color w:val="C00000"/>
                <w:sz w:val="14"/>
                <w:szCs w:val="14"/>
                <w:rPrChange w:id="90" w:author="Claudio Casola" w:date="2020-08-19T16:24:00Z">
                  <w:rPr>
                    <w:rFonts w:cstheme="minorHAnsi"/>
                    <w:i/>
                    <w:iCs/>
                    <w:color w:val="C00000"/>
                    <w:sz w:val="14"/>
                    <w:szCs w:val="14"/>
                  </w:rPr>
                </w:rPrChange>
              </w:rPr>
            </w:pPr>
            <w:r w:rsidRPr="003B2CB3">
              <w:rPr>
                <w:rFonts w:cstheme="minorHAnsi"/>
                <w:b/>
                <w:iCs/>
                <w:color w:val="C00000"/>
                <w:sz w:val="14"/>
                <w:szCs w:val="14"/>
                <w:rPrChange w:id="91" w:author="Claudio Casola" w:date="2020-08-19T16:24:00Z">
                  <w:rPr>
                    <w:rFonts w:cstheme="minorHAnsi"/>
                    <w:i/>
                    <w:iCs/>
                    <w:color w:val="C00000"/>
                    <w:sz w:val="14"/>
                    <w:szCs w:val="14"/>
                  </w:rPr>
                </w:rPrChange>
              </w:rPr>
              <w:t>0.0010</w:t>
            </w:r>
          </w:p>
          <w:p w14:paraId="3AB547D3" w14:textId="77777777" w:rsidR="00D02AB5" w:rsidRPr="003B2CB3" w:rsidRDefault="00D02AB5" w:rsidP="003D4314">
            <w:pPr>
              <w:jc w:val="center"/>
              <w:rPr>
                <w:rFonts w:cstheme="minorHAnsi"/>
                <w:b/>
                <w:iCs/>
                <w:color w:val="C00000"/>
                <w:sz w:val="14"/>
                <w:szCs w:val="14"/>
                <w:rPrChange w:id="92" w:author="Claudio Casola" w:date="2020-08-19T16:24:00Z">
                  <w:rPr>
                    <w:rFonts w:cstheme="minorHAnsi"/>
                    <w:i/>
                    <w:iCs/>
                    <w:color w:val="C00000"/>
                    <w:sz w:val="14"/>
                    <w:szCs w:val="14"/>
                  </w:rPr>
                </w:rPrChange>
              </w:rPr>
            </w:pPr>
            <w:r w:rsidRPr="003B2CB3">
              <w:rPr>
                <w:rFonts w:cstheme="minorHAnsi"/>
                <w:b/>
                <w:iCs/>
                <w:color w:val="C00000"/>
                <w:sz w:val="14"/>
                <w:szCs w:val="14"/>
                <w:rPrChange w:id="93" w:author="Claudio Casola" w:date="2020-08-19T16:24:00Z">
                  <w:rPr>
                    <w:rFonts w:cstheme="minorHAnsi"/>
                    <w:i/>
                    <w:iCs/>
                    <w:color w:val="C00000"/>
                    <w:sz w:val="14"/>
                    <w:szCs w:val="14"/>
                  </w:rPr>
                </w:rPrChange>
              </w:rPr>
              <w:t>(0.0006-0.0014)</w:t>
            </w:r>
          </w:p>
        </w:tc>
        <w:tc>
          <w:tcPr>
            <w:tcW w:w="1170" w:type="dxa"/>
          </w:tcPr>
          <w:p w14:paraId="57913EB2" w14:textId="77777777" w:rsidR="00D02AB5" w:rsidRPr="003B2CB3" w:rsidRDefault="00D02AB5" w:rsidP="003D4314">
            <w:pPr>
              <w:jc w:val="center"/>
              <w:rPr>
                <w:rFonts w:cstheme="minorHAnsi"/>
                <w:b/>
                <w:iCs/>
                <w:color w:val="C00000"/>
                <w:sz w:val="14"/>
                <w:szCs w:val="14"/>
                <w:rPrChange w:id="94" w:author="Claudio Casola" w:date="2020-08-19T16:24:00Z">
                  <w:rPr>
                    <w:rFonts w:cstheme="minorHAnsi"/>
                    <w:i/>
                    <w:iCs/>
                    <w:color w:val="C00000"/>
                    <w:sz w:val="14"/>
                    <w:szCs w:val="14"/>
                  </w:rPr>
                </w:rPrChange>
              </w:rPr>
            </w:pPr>
            <w:r w:rsidRPr="003B2CB3">
              <w:rPr>
                <w:rFonts w:cstheme="minorHAnsi"/>
                <w:b/>
                <w:iCs/>
                <w:color w:val="C00000"/>
                <w:sz w:val="14"/>
                <w:szCs w:val="14"/>
                <w:rPrChange w:id="95" w:author="Claudio Casola" w:date="2020-08-19T16:24:00Z">
                  <w:rPr>
                    <w:rFonts w:cstheme="minorHAnsi"/>
                    <w:i/>
                    <w:iCs/>
                    <w:color w:val="C00000"/>
                    <w:sz w:val="14"/>
                    <w:szCs w:val="14"/>
                  </w:rPr>
                </w:rPrChange>
              </w:rPr>
              <w:t>0.0196</w:t>
            </w:r>
          </w:p>
          <w:p w14:paraId="7A1F12B8" w14:textId="77777777" w:rsidR="00D02AB5" w:rsidRPr="003B2CB3" w:rsidRDefault="00D02AB5" w:rsidP="003D4314">
            <w:pPr>
              <w:jc w:val="center"/>
              <w:rPr>
                <w:rFonts w:cstheme="minorHAnsi"/>
                <w:b/>
                <w:iCs/>
                <w:color w:val="C00000"/>
                <w:sz w:val="14"/>
                <w:szCs w:val="14"/>
                <w:rPrChange w:id="96" w:author="Claudio Casola" w:date="2020-08-19T16:24:00Z">
                  <w:rPr>
                    <w:rFonts w:cstheme="minorHAnsi"/>
                    <w:i/>
                    <w:iCs/>
                    <w:color w:val="C00000"/>
                    <w:sz w:val="14"/>
                    <w:szCs w:val="14"/>
                  </w:rPr>
                </w:rPrChange>
              </w:rPr>
            </w:pPr>
            <w:r w:rsidRPr="003B2CB3">
              <w:rPr>
                <w:rFonts w:cstheme="minorHAnsi"/>
                <w:b/>
                <w:iCs/>
                <w:color w:val="C00000"/>
                <w:sz w:val="14"/>
                <w:szCs w:val="14"/>
                <w:rPrChange w:id="97" w:author="Claudio Casola" w:date="2020-08-19T16:24:00Z">
                  <w:rPr>
                    <w:rFonts w:cstheme="minorHAnsi"/>
                    <w:i/>
                    <w:iCs/>
                    <w:color w:val="C00000"/>
                    <w:sz w:val="14"/>
                    <w:szCs w:val="14"/>
                  </w:rPr>
                </w:rPrChange>
              </w:rPr>
              <w:t>(0.0006-0.0282)</w:t>
            </w:r>
          </w:p>
        </w:tc>
        <w:tc>
          <w:tcPr>
            <w:tcW w:w="1170" w:type="dxa"/>
          </w:tcPr>
          <w:p w14:paraId="151E17CE" w14:textId="77777777" w:rsidR="00D02AB5" w:rsidRPr="003B2CB3" w:rsidRDefault="00D02AB5" w:rsidP="003D4314">
            <w:pPr>
              <w:jc w:val="center"/>
              <w:rPr>
                <w:rFonts w:cstheme="minorHAnsi"/>
                <w:b/>
                <w:iCs/>
                <w:color w:val="C00000"/>
                <w:sz w:val="14"/>
                <w:szCs w:val="14"/>
                <w:rPrChange w:id="98" w:author="Claudio Casola" w:date="2020-08-19T16:24:00Z">
                  <w:rPr>
                    <w:rFonts w:cstheme="minorHAnsi"/>
                    <w:i/>
                    <w:iCs/>
                    <w:color w:val="C00000"/>
                    <w:sz w:val="14"/>
                    <w:szCs w:val="14"/>
                  </w:rPr>
                </w:rPrChange>
              </w:rPr>
            </w:pPr>
            <w:r w:rsidRPr="003B2CB3">
              <w:rPr>
                <w:rFonts w:cstheme="minorHAnsi"/>
                <w:b/>
                <w:iCs/>
                <w:color w:val="C00000"/>
                <w:sz w:val="14"/>
                <w:szCs w:val="14"/>
                <w:rPrChange w:id="99" w:author="Claudio Casola" w:date="2020-08-19T16:24:00Z">
                  <w:rPr>
                    <w:rFonts w:cstheme="minorHAnsi"/>
                    <w:i/>
                    <w:iCs/>
                    <w:color w:val="C00000"/>
                    <w:sz w:val="14"/>
                    <w:szCs w:val="14"/>
                  </w:rPr>
                </w:rPrChange>
              </w:rPr>
              <w:t>0.0278</w:t>
            </w:r>
          </w:p>
          <w:p w14:paraId="3E83F029" w14:textId="77777777" w:rsidR="00D02AB5" w:rsidRPr="003B2CB3" w:rsidRDefault="00D02AB5" w:rsidP="003D4314">
            <w:pPr>
              <w:jc w:val="center"/>
              <w:rPr>
                <w:rFonts w:cstheme="minorHAnsi"/>
                <w:b/>
                <w:iCs/>
                <w:color w:val="C00000"/>
                <w:sz w:val="14"/>
                <w:szCs w:val="14"/>
                <w:rPrChange w:id="100" w:author="Claudio Casola" w:date="2020-08-19T16:24:00Z">
                  <w:rPr>
                    <w:rFonts w:cstheme="minorHAnsi"/>
                    <w:i/>
                    <w:iCs/>
                    <w:color w:val="C00000"/>
                    <w:sz w:val="14"/>
                    <w:szCs w:val="14"/>
                  </w:rPr>
                </w:rPrChange>
              </w:rPr>
            </w:pPr>
            <w:r w:rsidRPr="003B2CB3">
              <w:rPr>
                <w:rFonts w:cstheme="minorHAnsi"/>
                <w:b/>
                <w:iCs/>
                <w:color w:val="C00000"/>
                <w:sz w:val="14"/>
                <w:szCs w:val="14"/>
                <w:rPrChange w:id="101" w:author="Claudio Casola" w:date="2020-08-19T16:24:00Z">
                  <w:rPr>
                    <w:rFonts w:cstheme="minorHAnsi"/>
                    <w:i/>
                    <w:iCs/>
                    <w:color w:val="C00000"/>
                    <w:sz w:val="14"/>
                    <w:szCs w:val="14"/>
                  </w:rPr>
                </w:rPrChange>
              </w:rPr>
              <w:t>(0.0005-0.0367)</w:t>
            </w:r>
          </w:p>
        </w:tc>
      </w:tr>
      <w:tr w:rsidR="00D02AB5" w:rsidRPr="00D02AB5" w14:paraId="49FE1FC3" w14:textId="77777777" w:rsidTr="003D4314">
        <w:trPr>
          <w:cantSplit/>
        </w:trPr>
        <w:tc>
          <w:tcPr>
            <w:tcW w:w="1351" w:type="dxa"/>
          </w:tcPr>
          <w:p w14:paraId="4EC1A888"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Blattodea</w:t>
            </w:r>
          </w:p>
        </w:tc>
        <w:tc>
          <w:tcPr>
            <w:tcW w:w="803" w:type="dxa"/>
          </w:tcPr>
          <w:p w14:paraId="766B45D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111</w:t>
            </w:r>
          </w:p>
        </w:tc>
        <w:tc>
          <w:tcPr>
            <w:tcW w:w="811" w:type="dxa"/>
          </w:tcPr>
          <w:p w14:paraId="0C64350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66</w:t>
            </w:r>
          </w:p>
        </w:tc>
        <w:tc>
          <w:tcPr>
            <w:tcW w:w="810" w:type="dxa"/>
          </w:tcPr>
          <w:p w14:paraId="7B53569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27</w:t>
            </w:r>
          </w:p>
        </w:tc>
        <w:tc>
          <w:tcPr>
            <w:tcW w:w="1170" w:type="dxa"/>
            <w:vAlign w:val="bottom"/>
          </w:tcPr>
          <w:p w14:paraId="472D9ACC"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0.0426</w:t>
            </w:r>
          </w:p>
          <w:p w14:paraId="3B9869F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(0.0123-0.086)</w:t>
            </w:r>
          </w:p>
        </w:tc>
        <w:tc>
          <w:tcPr>
            <w:tcW w:w="1170" w:type="dxa"/>
            <w:vAlign w:val="bottom"/>
          </w:tcPr>
          <w:p w14:paraId="6124F04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0.021</w:t>
            </w:r>
          </w:p>
          <w:p w14:paraId="6121E62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(0.0002-0.0416)</w:t>
            </w:r>
          </w:p>
        </w:tc>
        <w:tc>
          <w:tcPr>
            <w:tcW w:w="1170" w:type="dxa"/>
            <w:vAlign w:val="bottom"/>
          </w:tcPr>
          <w:p w14:paraId="6C8809C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0.0058</w:t>
            </w:r>
          </w:p>
          <w:p w14:paraId="39EC622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(0.0013-0.0102)</w:t>
            </w:r>
          </w:p>
        </w:tc>
        <w:tc>
          <w:tcPr>
            <w:tcW w:w="1170" w:type="dxa"/>
            <w:vAlign w:val="bottom"/>
          </w:tcPr>
          <w:p w14:paraId="3C7D341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0.0831</w:t>
            </w:r>
          </w:p>
          <w:p w14:paraId="2A439D9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(0.0329-0.1384)</w:t>
            </w:r>
          </w:p>
        </w:tc>
        <w:tc>
          <w:tcPr>
            <w:tcW w:w="1170" w:type="dxa"/>
            <w:vAlign w:val="bottom"/>
          </w:tcPr>
          <w:p w14:paraId="7F005CEC"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0.0599</w:t>
            </w:r>
          </w:p>
          <w:p w14:paraId="4BF9D21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(0.0135-0.103)</w:t>
            </w:r>
          </w:p>
        </w:tc>
      </w:tr>
      <w:tr w:rsidR="00D02AB5" w:rsidRPr="00D02AB5" w14:paraId="726CBE9D" w14:textId="77777777" w:rsidTr="003D4314">
        <w:trPr>
          <w:cantSplit/>
        </w:trPr>
        <w:tc>
          <w:tcPr>
            <w:tcW w:w="1351" w:type="dxa"/>
          </w:tcPr>
          <w:p w14:paraId="35156065"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Coleoptera</w:t>
            </w:r>
          </w:p>
        </w:tc>
        <w:tc>
          <w:tcPr>
            <w:tcW w:w="803" w:type="dxa"/>
          </w:tcPr>
          <w:p w14:paraId="101FD364"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4393</w:t>
            </w:r>
          </w:p>
        </w:tc>
        <w:tc>
          <w:tcPr>
            <w:tcW w:w="811" w:type="dxa"/>
          </w:tcPr>
          <w:p w14:paraId="2FFD6ED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1424</w:t>
            </w:r>
          </w:p>
        </w:tc>
        <w:tc>
          <w:tcPr>
            <w:tcW w:w="810" w:type="dxa"/>
          </w:tcPr>
          <w:p w14:paraId="2892A4F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157</w:t>
            </w:r>
          </w:p>
        </w:tc>
        <w:tc>
          <w:tcPr>
            <w:tcW w:w="1170" w:type="dxa"/>
            <w:vAlign w:val="bottom"/>
          </w:tcPr>
          <w:p w14:paraId="1CD0918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0.0027</w:t>
            </w:r>
          </w:p>
          <w:p w14:paraId="086B6EB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(0.0000-0.0078)</w:t>
            </w:r>
          </w:p>
        </w:tc>
        <w:tc>
          <w:tcPr>
            <w:tcW w:w="1170" w:type="dxa"/>
            <w:vAlign w:val="bottom"/>
          </w:tcPr>
          <w:p w14:paraId="1C831C5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0.0139</w:t>
            </w:r>
          </w:p>
          <w:p w14:paraId="6CE27EA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(0.008-0.0208)</w:t>
            </w:r>
          </w:p>
        </w:tc>
        <w:tc>
          <w:tcPr>
            <w:tcW w:w="1170" w:type="dxa"/>
            <w:vAlign w:val="bottom"/>
          </w:tcPr>
          <w:p w14:paraId="4822D3F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0.0006</w:t>
            </w:r>
          </w:p>
          <w:p w14:paraId="7B29B2C4"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(0.0001-0.0013)</w:t>
            </w:r>
          </w:p>
        </w:tc>
        <w:tc>
          <w:tcPr>
            <w:tcW w:w="1170" w:type="dxa"/>
            <w:vAlign w:val="bottom"/>
          </w:tcPr>
          <w:p w14:paraId="09BC10D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0.0212</w:t>
            </w:r>
          </w:p>
          <w:p w14:paraId="0EDE3FC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(0.0065-0.0371)</w:t>
            </w:r>
          </w:p>
        </w:tc>
        <w:tc>
          <w:tcPr>
            <w:tcW w:w="1170" w:type="dxa"/>
            <w:vAlign w:val="bottom"/>
          </w:tcPr>
          <w:p w14:paraId="7F426A72"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0.0385</w:t>
            </w:r>
          </w:p>
          <w:p w14:paraId="31FA827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(0.0252-0.0534)</w:t>
            </w:r>
          </w:p>
        </w:tc>
      </w:tr>
      <w:tr w:rsidR="00D02AB5" w:rsidRPr="00D02AB5" w14:paraId="7A4620C9" w14:textId="77777777" w:rsidTr="003D4314">
        <w:trPr>
          <w:cantSplit/>
        </w:trPr>
        <w:tc>
          <w:tcPr>
            <w:tcW w:w="1351" w:type="dxa"/>
          </w:tcPr>
          <w:p w14:paraId="50D978A2"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Diptera</w:t>
            </w:r>
          </w:p>
        </w:tc>
        <w:tc>
          <w:tcPr>
            <w:tcW w:w="803" w:type="dxa"/>
          </w:tcPr>
          <w:p w14:paraId="41F5B26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2106</w:t>
            </w:r>
          </w:p>
        </w:tc>
        <w:tc>
          <w:tcPr>
            <w:tcW w:w="811" w:type="dxa"/>
          </w:tcPr>
          <w:p w14:paraId="09C9BAD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1138</w:t>
            </w:r>
          </w:p>
        </w:tc>
        <w:tc>
          <w:tcPr>
            <w:tcW w:w="810" w:type="dxa"/>
          </w:tcPr>
          <w:p w14:paraId="1B117E0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70</w:t>
            </w:r>
          </w:p>
        </w:tc>
        <w:tc>
          <w:tcPr>
            <w:tcW w:w="1170" w:type="dxa"/>
            <w:vAlign w:val="bottom"/>
          </w:tcPr>
          <w:p w14:paraId="091CCE0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0.0028</w:t>
            </w:r>
          </w:p>
          <w:p w14:paraId="3118A335"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(0.0012-0.0046)</w:t>
            </w:r>
          </w:p>
        </w:tc>
        <w:tc>
          <w:tcPr>
            <w:tcW w:w="1170" w:type="dxa"/>
            <w:vAlign w:val="bottom"/>
          </w:tcPr>
          <w:p w14:paraId="1939F8B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0.0016</w:t>
            </w:r>
          </w:p>
          <w:p w14:paraId="6007D48E"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(0.0000-0.0028)</w:t>
            </w:r>
          </w:p>
        </w:tc>
        <w:tc>
          <w:tcPr>
            <w:tcW w:w="1170" w:type="dxa"/>
            <w:vAlign w:val="bottom"/>
          </w:tcPr>
          <w:p w14:paraId="2772356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0.0002</w:t>
            </w:r>
          </w:p>
          <w:p w14:paraId="6376DCB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(0.0000-0.0005)</w:t>
            </w:r>
          </w:p>
        </w:tc>
        <w:tc>
          <w:tcPr>
            <w:tcW w:w="1170" w:type="dxa"/>
            <w:vAlign w:val="bottom"/>
          </w:tcPr>
          <w:p w14:paraId="61FE832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0.0025</w:t>
            </w:r>
          </w:p>
          <w:p w14:paraId="7BFAD9E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(0.0008-0.0044)</w:t>
            </w:r>
          </w:p>
        </w:tc>
        <w:tc>
          <w:tcPr>
            <w:tcW w:w="1170" w:type="dxa"/>
            <w:vAlign w:val="bottom"/>
          </w:tcPr>
          <w:p w14:paraId="6186E948"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w:t>
            </w:r>
          </w:p>
          <w:p w14:paraId="0FB051F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(0.0006-0.0039)</w:t>
            </w:r>
          </w:p>
        </w:tc>
      </w:tr>
      <w:tr w:rsidR="00D02AB5" w:rsidRPr="00D02AB5" w14:paraId="5178898A" w14:textId="77777777" w:rsidTr="003D4314">
        <w:trPr>
          <w:cantSplit/>
        </w:trPr>
        <w:tc>
          <w:tcPr>
            <w:tcW w:w="1351" w:type="dxa"/>
          </w:tcPr>
          <w:p w14:paraId="6F64C2F7"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lastRenderedPageBreak/>
              <w:t>Hemiptera</w:t>
            </w:r>
          </w:p>
        </w:tc>
        <w:tc>
          <w:tcPr>
            <w:tcW w:w="803" w:type="dxa"/>
          </w:tcPr>
          <w:p w14:paraId="079878F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1695</w:t>
            </w:r>
          </w:p>
        </w:tc>
        <w:tc>
          <w:tcPr>
            <w:tcW w:w="811" w:type="dxa"/>
          </w:tcPr>
          <w:p w14:paraId="7F66541A"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470</w:t>
            </w:r>
          </w:p>
        </w:tc>
        <w:tc>
          <w:tcPr>
            <w:tcW w:w="810" w:type="dxa"/>
          </w:tcPr>
          <w:p w14:paraId="13B5739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103</w:t>
            </w:r>
          </w:p>
        </w:tc>
        <w:tc>
          <w:tcPr>
            <w:tcW w:w="1170" w:type="dxa"/>
            <w:vAlign w:val="bottom"/>
          </w:tcPr>
          <w:p w14:paraId="332125C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0.0024</w:t>
            </w:r>
          </w:p>
          <w:p w14:paraId="19B311A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(0.0005-0.0042)</w:t>
            </w:r>
          </w:p>
        </w:tc>
        <w:tc>
          <w:tcPr>
            <w:tcW w:w="1170" w:type="dxa"/>
            <w:vAlign w:val="bottom"/>
          </w:tcPr>
          <w:p w14:paraId="05B9A6D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0.0051</w:t>
            </w:r>
          </w:p>
          <w:p w14:paraId="3E413D4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(0.002-0.0095)</w:t>
            </w:r>
          </w:p>
        </w:tc>
        <w:tc>
          <w:tcPr>
            <w:tcW w:w="1170" w:type="dxa"/>
            <w:vAlign w:val="bottom"/>
          </w:tcPr>
          <w:p w14:paraId="67D96E3D"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0.0011</w:t>
            </w:r>
          </w:p>
          <w:p w14:paraId="1B670E0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(0.0005-0.0017)</w:t>
            </w:r>
          </w:p>
        </w:tc>
        <w:tc>
          <w:tcPr>
            <w:tcW w:w="1170" w:type="dxa"/>
            <w:vAlign w:val="bottom"/>
          </w:tcPr>
          <w:p w14:paraId="5B90E8C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0.0091</w:t>
            </w:r>
          </w:p>
          <w:p w14:paraId="613FA8E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(0.0001-0.0196)</w:t>
            </w:r>
          </w:p>
        </w:tc>
        <w:tc>
          <w:tcPr>
            <w:tcW w:w="1170" w:type="dxa"/>
            <w:vAlign w:val="bottom"/>
          </w:tcPr>
          <w:p w14:paraId="6240B5F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0.0276</w:t>
            </w:r>
          </w:p>
          <w:p w14:paraId="67916FBD"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(0.0169-0.0379)</w:t>
            </w:r>
          </w:p>
        </w:tc>
      </w:tr>
      <w:tr w:rsidR="00D02AB5" w:rsidRPr="00D02AB5" w14:paraId="711CFAB5" w14:textId="77777777" w:rsidTr="003D4314">
        <w:trPr>
          <w:cantSplit/>
        </w:trPr>
        <w:tc>
          <w:tcPr>
            <w:tcW w:w="1351" w:type="dxa"/>
          </w:tcPr>
          <w:p w14:paraId="184151D8"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Hymenoptera</w:t>
            </w:r>
          </w:p>
        </w:tc>
        <w:tc>
          <w:tcPr>
            <w:tcW w:w="803" w:type="dxa"/>
          </w:tcPr>
          <w:p w14:paraId="1CED95BA"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1598</w:t>
            </w:r>
          </w:p>
        </w:tc>
        <w:tc>
          <w:tcPr>
            <w:tcW w:w="811" w:type="dxa"/>
          </w:tcPr>
          <w:p w14:paraId="6195B44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622</w:t>
            </w:r>
          </w:p>
        </w:tc>
        <w:tc>
          <w:tcPr>
            <w:tcW w:w="810" w:type="dxa"/>
          </w:tcPr>
          <w:p w14:paraId="4731A1A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106</w:t>
            </w:r>
          </w:p>
        </w:tc>
        <w:tc>
          <w:tcPr>
            <w:tcW w:w="1170" w:type="dxa"/>
            <w:vAlign w:val="bottom"/>
          </w:tcPr>
          <w:p w14:paraId="561303F7"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0.0033</w:t>
            </w:r>
          </w:p>
          <w:p w14:paraId="328C107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(0.0000-0.0079)</w:t>
            </w:r>
          </w:p>
        </w:tc>
        <w:tc>
          <w:tcPr>
            <w:tcW w:w="1170" w:type="dxa"/>
            <w:vAlign w:val="bottom"/>
          </w:tcPr>
          <w:p w14:paraId="425FA69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0.0085</w:t>
            </w:r>
          </w:p>
          <w:p w14:paraId="6A873CD5"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(0.0038-0.0146)</w:t>
            </w:r>
          </w:p>
        </w:tc>
        <w:tc>
          <w:tcPr>
            <w:tcW w:w="1170" w:type="dxa"/>
            <w:vAlign w:val="bottom"/>
          </w:tcPr>
          <w:p w14:paraId="61359DE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60F6AD28"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(0.0012-0.0033)</w:t>
            </w:r>
          </w:p>
        </w:tc>
        <w:tc>
          <w:tcPr>
            <w:tcW w:w="1170" w:type="dxa"/>
            <w:vAlign w:val="bottom"/>
          </w:tcPr>
          <w:p w14:paraId="725DD15D"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0.0502</w:t>
            </w:r>
          </w:p>
          <w:p w14:paraId="1435C3F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(0.0287-0.0765)</w:t>
            </w:r>
          </w:p>
        </w:tc>
        <w:tc>
          <w:tcPr>
            <w:tcW w:w="1170" w:type="dxa"/>
            <w:vAlign w:val="bottom"/>
          </w:tcPr>
          <w:p w14:paraId="6DAB92D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0.0524</w:t>
            </w:r>
          </w:p>
          <w:p w14:paraId="6A2D90E8"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(0.0307-0.077)</w:t>
            </w:r>
          </w:p>
        </w:tc>
      </w:tr>
      <w:tr w:rsidR="00D02AB5" w:rsidRPr="00D02AB5" w14:paraId="160E9B16" w14:textId="77777777" w:rsidTr="003D4314">
        <w:trPr>
          <w:cantSplit/>
        </w:trPr>
        <w:tc>
          <w:tcPr>
            <w:tcW w:w="1351" w:type="dxa"/>
          </w:tcPr>
          <w:p w14:paraId="7FCAD734"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Isoptera</w:t>
            </w:r>
          </w:p>
        </w:tc>
        <w:tc>
          <w:tcPr>
            <w:tcW w:w="803" w:type="dxa"/>
          </w:tcPr>
          <w:p w14:paraId="23AEE3F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81</w:t>
            </w:r>
          </w:p>
        </w:tc>
        <w:tc>
          <w:tcPr>
            <w:tcW w:w="811" w:type="dxa"/>
          </w:tcPr>
          <w:p w14:paraId="076D7C1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46</w:t>
            </w:r>
          </w:p>
        </w:tc>
        <w:tc>
          <w:tcPr>
            <w:tcW w:w="810" w:type="dxa"/>
          </w:tcPr>
          <w:p w14:paraId="0E3E38A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13</w:t>
            </w:r>
          </w:p>
        </w:tc>
        <w:tc>
          <w:tcPr>
            <w:tcW w:w="1170" w:type="dxa"/>
            <w:vAlign w:val="bottom"/>
          </w:tcPr>
          <w:p w14:paraId="04101E4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0.0408</w:t>
            </w:r>
          </w:p>
          <w:p w14:paraId="7966922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(0.0033-0.0892)</w:t>
            </w:r>
          </w:p>
        </w:tc>
        <w:tc>
          <w:tcPr>
            <w:tcW w:w="1170" w:type="dxa"/>
            <w:vAlign w:val="bottom"/>
          </w:tcPr>
          <w:p w14:paraId="6F021F36"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0.0142</w:t>
            </w:r>
          </w:p>
          <w:p w14:paraId="3F743F3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(0.0000-0.0375)</w:t>
            </w:r>
          </w:p>
        </w:tc>
        <w:tc>
          <w:tcPr>
            <w:tcW w:w="1170" w:type="dxa"/>
            <w:vAlign w:val="bottom"/>
          </w:tcPr>
          <w:p w14:paraId="69AB2BA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0.0015</w:t>
            </w:r>
          </w:p>
          <w:p w14:paraId="66B58DDC"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(0.0000-0.0036)</w:t>
            </w:r>
          </w:p>
        </w:tc>
        <w:tc>
          <w:tcPr>
            <w:tcW w:w="1170" w:type="dxa"/>
            <w:vAlign w:val="bottom"/>
          </w:tcPr>
          <w:p w14:paraId="5E1030F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0.0734</w:t>
            </w:r>
          </w:p>
          <w:p w14:paraId="2E33AA8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(0.0128-0.1598)</w:t>
            </w:r>
          </w:p>
        </w:tc>
        <w:tc>
          <w:tcPr>
            <w:tcW w:w="1170" w:type="dxa"/>
            <w:vAlign w:val="bottom"/>
          </w:tcPr>
          <w:p w14:paraId="0F22EB3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0.0588</w:t>
            </w:r>
          </w:p>
          <w:p w14:paraId="49A690D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(0.0129-0.0975)</w:t>
            </w:r>
          </w:p>
        </w:tc>
      </w:tr>
      <w:tr w:rsidR="00D02AB5" w:rsidRPr="00D02AB5" w14:paraId="39337204" w14:textId="77777777" w:rsidTr="003D4314">
        <w:trPr>
          <w:cantSplit/>
        </w:trPr>
        <w:tc>
          <w:tcPr>
            <w:tcW w:w="1351" w:type="dxa"/>
          </w:tcPr>
          <w:p w14:paraId="496069D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Lepidoptera</w:t>
            </w:r>
          </w:p>
        </w:tc>
        <w:tc>
          <w:tcPr>
            <w:tcW w:w="803" w:type="dxa"/>
          </w:tcPr>
          <w:p w14:paraId="12C8541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1132</w:t>
            </w:r>
          </w:p>
        </w:tc>
        <w:tc>
          <w:tcPr>
            <w:tcW w:w="811" w:type="dxa"/>
          </w:tcPr>
          <w:p w14:paraId="2A4DBB3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322</w:t>
            </w:r>
          </w:p>
        </w:tc>
        <w:tc>
          <w:tcPr>
            <w:tcW w:w="810" w:type="dxa"/>
          </w:tcPr>
          <w:p w14:paraId="0312DDF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45</w:t>
            </w:r>
          </w:p>
        </w:tc>
        <w:tc>
          <w:tcPr>
            <w:tcW w:w="1170" w:type="dxa"/>
            <w:vAlign w:val="bottom"/>
          </w:tcPr>
          <w:p w14:paraId="05D9B85B"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0.0287</w:t>
            </w:r>
          </w:p>
          <w:p w14:paraId="0C821EF4"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(0.0064-0.0887)</w:t>
            </w:r>
          </w:p>
        </w:tc>
        <w:tc>
          <w:tcPr>
            <w:tcW w:w="1170" w:type="dxa"/>
            <w:vAlign w:val="bottom"/>
          </w:tcPr>
          <w:p w14:paraId="76EA415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0.0083</w:t>
            </w:r>
          </w:p>
          <w:p w14:paraId="13D94E8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(0.0000-0.0389)</w:t>
            </w:r>
          </w:p>
        </w:tc>
        <w:tc>
          <w:tcPr>
            <w:tcW w:w="1170" w:type="dxa"/>
            <w:vAlign w:val="bottom"/>
          </w:tcPr>
          <w:p w14:paraId="12A5316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0.0038</w:t>
            </w:r>
          </w:p>
          <w:p w14:paraId="66644EDF"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(0.0001-0.0073)</w:t>
            </w:r>
          </w:p>
        </w:tc>
        <w:tc>
          <w:tcPr>
            <w:tcW w:w="1170" w:type="dxa"/>
            <w:vAlign w:val="bottom"/>
          </w:tcPr>
          <w:p w14:paraId="3132ABC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0.1366</w:t>
            </w:r>
          </w:p>
          <w:p w14:paraId="7FF511A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(0.0492-0.2245)</w:t>
            </w:r>
          </w:p>
        </w:tc>
        <w:tc>
          <w:tcPr>
            <w:tcW w:w="1170" w:type="dxa"/>
            <w:vAlign w:val="bottom"/>
          </w:tcPr>
          <w:p w14:paraId="77B28F5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0.1764</w:t>
            </w:r>
          </w:p>
          <w:p w14:paraId="18315FC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(0.0761-0.2484)</w:t>
            </w:r>
          </w:p>
        </w:tc>
      </w:tr>
      <w:tr w:rsidR="00D02AB5" w:rsidRPr="00D02AB5" w14:paraId="7D78E546" w14:textId="77777777" w:rsidTr="003D4314">
        <w:trPr>
          <w:cantSplit/>
        </w:trPr>
        <w:tc>
          <w:tcPr>
            <w:tcW w:w="1351" w:type="dxa"/>
          </w:tcPr>
          <w:p w14:paraId="05A9C372"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Neuroptera</w:t>
            </w:r>
            <w:proofErr w:type="spellEnd"/>
          </w:p>
        </w:tc>
        <w:tc>
          <w:tcPr>
            <w:tcW w:w="803" w:type="dxa"/>
          </w:tcPr>
          <w:p w14:paraId="5CBBA48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25A3F77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33</w:t>
            </w:r>
          </w:p>
        </w:tc>
        <w:tc>
          <w:tcPr>
            <w:tcW w:w="810" w:type="dxa"/>
          </w:tcPr>
          <w:p w14:paraId="1E5A101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5</w:t>
            </w:r>
          </w:p>
        </w:tc>
        <w:tc>
          <w:tcPr>
            <w:tcW w:w="1170" w:type="dxa"/>
            <w:vAlign w:val="bottom"/>
          </w:tcPr>
          <w:p w14:paraId="0028E7A1"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0.0125</w:t>
            </w:r>
          </w:p>
          <w:p w14:paraId="3C4ABCB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(0.0000-0.0316)</w:t>
            </w:r>
          </w:p>
        </w:tc>
        <w:tc>
          <w:tcPr>
            <w:tcW w:w="1170" w:type="dxa"/>
            <w:vAlign w:val="bottom"/>
          </w:tcPr>
          <w:p w14:paraId="1A369F4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0.0053</w:t>
            </w:r>
          </w:p>
          <w:p w14:paraId="3C897D7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(0.0000-0.0142)</w:t>
            </w:r>
          </w:p>
        </w:tc>
        <w:tc>
          <w:tcPr>
            <w:tcW w:w="1170" w:type="dxa"/>
            <w:vAlign w:val="bottom"/>
          </w:tcPr>
          <w:p w14:paraId="019F6F8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0.0021</w:t>
            </w:r>
          </w:p>
          <w:p w14:paraId="5C85C54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(0.0000-0.0061)</w:t>
            </w:r>
          </w:p>
        </w:tc>
        <w:tc>
          <w:tcPr>
            <w:tcW w:w="1170" w:type="dxa"/>
            <w:vAlign w:val="bottom"/>
          </w:tcPr>
          <w:p w14:paraId="12EE736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0.011</w:t>
            </w:r>
          </w:p>
          <w:p w14:paraId="60CE6C0B"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(0-0.0285)</w:t>
            </w:r>
          </w:p>
        </w:tc>
        <w:tc>
          <w:tcPr>
            <w:tcW w:w="1170" w:type="dxa"/>
            <w:vAlign w:val="bottom"/>
          </w:tcPr>
          <w:p w14:paraId="6A13C739"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0.0071</w:t>
            </w:r>
          </w:p>
          <w:p w14:paraId="13CEBEC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(0.0000-0.0155)</w:t>
            </w:r>
          </w:p>
        </w:tc>
      </w:tr>
      <w:tr w:rsidR="00D02AB5" w:rsidRPr="00D02AB5" w14:paraId="5302A326" w14:textId="77777777" w:rsidTr="003D4314">
        <w:trPr>
          <w:cantSplit/>
        </w:trPr>
        <w:tc>
          <w:tcPr>
            <w:tcW w:w="1351" w:type="dxa"/>
          </w:tcPr>
          <w:p w14:paraId="2200B59A"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Odonata</w:t>
            </w:r>
          </w:p>
        </w:tc>
        <w:tc>
          <w:tcPr>
            <w:tcW w:w="803" w:type="dxa"/>
          </w:tcPr>
          <w:p w14:paraId="1043A28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413</w:t>
            </w:r>
          </w:p>
        </w:tc>
        <w:tc>
          <w:tcPr>
            <w:tcW w:w="811" w:type="dxa"/>
          </w:tcPr>
          <w:p w14:paraId="0DBDBBE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157</w:t>
            </w:r>
          </w:p>
        </w:tc>
        <w:tc>
          <w:tcPr>
            <w:tcW w:w="810" w:type="dxa"/>
          </w:tcPr>
          <w:p w14:paraId="42DE579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25</w:t>
            </w:r>
          </w:p>
        </w:tc>
        <w:tc>
          <w:tcPr>
            <w:tcW w:w="1170" w:type="dxa"/>
            <w:vAlign w:val="bottom"/>
          </w:tcPr>
          <w:p w14:paraId="66D44C4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797EE747"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(0.0005-0.0048)</w:t>
            </w:r>
          </w:p>
        </w:tc>
        <w:tc>
          <w:tcPr>
            <w:tcW w:w="1170" w:type="dxa"/>
            <w:vAlign w:val="bottom"/>
          </w:tcPr>
          <w:p w14:paraId="147B846F"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619450B1"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(0.0000-0.0018)</w:t>
            </w:r>
          </w:p>
        </w:tc>
        <w:tc>
          <w:tcPr>
            <w:tcW w:w="1170" w:type="dxa"/>
            <w:vAlign w:val="bottom"/>
          </w:tcPr>
          <w:p w14:paraId="11E8834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0.0044</w:t>
            </w:r>
          </w:p>
          <w:p w14:paraId="1FFFE5C6"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(0.0000-0.0135)</w:t>
            </w:r>
          </w:p>
        </w:tc>
        <w:tc>
          <w:tcPr>
            <w:tcW w:w="1170" w:type="dxa"/>
            <w:vAlign w:val="bottom"/>
          </w:tcPr>
          <w:p w14:paraId="371EA742"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2E03700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(0.0004-0.0048)</w:t>
            </w:r>
          </w:p>
        </w:tc>
        <w:tc>
          <w:tcPr>
            <w:tcW w:w="1170" w:type="dxa"/>
            <w:vAlign w:val="bottom"/>
          </w:tcPr>
          <w:p w14:paraId="54ECDF2E"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1E3ADB7A"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(0.0000-0.0019)</w:t>
            </w:r>
          </w:p>
        </w:tc>
      </w:tr>
      <w:tr w:rsidR="00D02AB5" w:rsidRPr="00D02AB5" w14:paraId="39927A32" w14:textId="77777777" w:rsidTr="003D4314">
        <w:trPr>
          <w:cantSplit/>
        </w:trPr>
        <w:tc>
          <w:tcPr>
            <w:tcW w:w="1351" w:type="dxa"/>
          </w:tcPr>
          <w:p w14:paraId="2739BBC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Phasmatodea</w:t>
            </w:r>
          </w:p>
        </w:tc>
        <w:tc>
          <w:tcPr>
            <w:tcW w:w="803" w:type="dxa"/>
          </w:tcPr>
          <w:p w14:paraId="6CE49182"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17AF237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24</w:t>
            </w:r>
          </w:p>
        </w:tc>
        <w:tc>
          <w:tcPr>
            <w:tcW w:w="810" w:type="dxa"/>
          </w:tcPr>
          <w:p w14:paraId="34F11E3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12</w:t>
            </w:r>
          </w:p>
        </w:tc>
        <w:tc>
          <w:tcPr>
            <w:tcW w:w="1170" w:type="dxa"/>
            <w:vAlign w:val="bottom"/>
          </w:tcPr>
          <w:p w14:paraId="21221455"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0.0312</w:t>
            </w:r>
          </w:p>
          <w:p w14:paraId="3372B242"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(0.0000-0.0757)</w:t>
            </w:r>
          </w:p>
        </w:tc>
        <w:tc>
          <w:tcPr>
            <w:tcW w:w="1170" w:type="dxa"/>
            <w:vAlign w:val="bottom"/>
          </w:tcPr>
          <w:p w14:paraId="522D5C5A"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0.0176</w:t>
            </w:r>
          </w:p>
          <w:p w14:paraId="313CC263"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(0.0000-0.0453)</w:t>
            </w:r>
          </w:p>
        </w:tc>
        <w:tc>
          <w:tcPr>
            <w:tcW w:w="1170" w:type="dxa"/>
            <w:vAlign w:val="bottom"/>
          </w:tcPr>
          <w:p w14:paraId="02FA13B4"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0.004</w:t>
            </w:r>
          </w:p>
          <w:p w14:paraId="4ED29BA9"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(0.0001-0.0114)</w:t>
            </w:r>
          </w:p>
        </w:tc>
        <w:tc>
          <w:tcPr>
            <w:tcW w:w="1170" w:type="dxa"/>
            <w:vAlign w:val="bottom"/>
          </w:tcPr>
          <w:p w14:paraId="00AA6FE0"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0.0662</w:t>
            </w:r>
          </w:p>
          <w:p w14:paraId="2592A7D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(0.0000-0.1454)</w:t>
            </w:r>
          </w:p>
        </w:tc>
        <w:tc>
          <w:tcPr>
            <w:tcW w:w="1170" w:type="dxa"/>
            <w:vAlign w:val="bottom"/>
          </w:tcPr>
          <w:p w14:paraId="063C9C53" w14:textId="77777777" w:rsidR="00D02AB5" w:rsidRPr="00D02AB5" w:rsidRDefault="00D02AB5" w:rsidP="003D4314">
            <w:pPr>
              <w:jc w:val="center"/>
              <w:rPr>
                <w:rFonts w:ascii="Calibri" w:hAnsi="Calibri" w:cs="Calibri"/>
                <w:i/>
                <w:iCs/>
                <w:color w:val="C00000"/>
                <w:sz w:val="14"/>
                <w:szCs w:val="14"/>
              </w:rPr>
            </w:pPr>
            <w:r w:rsidRPr="00D02AB5">
              <w:rPr>
                <w:rFonts w:ascii="Calibri" w:hAnsi="Calibri" w:cs="Calibri"/>
                <w:i/>
                <w:iCs/>
                <w:color w:val="C00000"/>
                <w:sz w:val="14"/>
                <w:szCs w:val="14"/>
              </w:rPr>
              <w:t>0.0764</w:t>
            </w:r>
          </w:p>
          <w:p w14:paraId="5E45DF40" w14:textId="77777777" w:rsidR="00D02AB5" w:rsidRPr="00D02AB5" w:rsidRDefault="00D02AB5" w:rsidP="003D4314">
            <w:pPr>
              <w:jc w:val="center"/>
              <w:rPr>
                <w:rFonts w:cstheme="minorHAnsi"/>
                <w:i/>
                <w:iCs/>
                <w:color w:val="C00000"/>
                <w:sz w:val="14"/>
                <w:szCs w:val="14"/>
              </w:rPr>
            </w:pPr>
            <w:r w:rsidRPr="00D02AB5">
              <w:rPr>
                <w:rFonts w:ascii="Calibri" w:hAnsi="Calibri" w:cs="Calibri"/>
                <w:i/>
                <w:iCs/>
                <w:color w:val="C00000"/>
                <w:sz w:val="14"/>
                <w:szCs w:val="14"/>
              </w:rPr>
              <w:t>(0.0147-0.1398)</w:t>
            </w:r>
          </w:p>
        </w:tc>
      </w:tr>
      <w:tr w:rsidR="00D02AB5" w:rsidRPr="00D02AB5" w14:paraId="29557983" w14:textId="77777777" w:rsidTr="003D4314">
        <w:trPr>
          <w:cantSplit/>
        </w:trPr>
        <w:tc>
          <w:tcPr>
            <w:tcW w:w="1351" w:type="dxa"/>
          </w:tcPr>
          <w:p w14:paraId="4366AD86"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Collembola</w:t>
            </w:r>
          </w:p>
        </w:tc>
        <w:tc>
          <w:tcPr>
            <w:tcW w:w="803" w:type="dxa"/>
          </w:tcPr>
          <w:p w14:paraId="551BD3F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76</w:t>
            </w:r>
          </w:p>
        </w:tc>
        <w:tc>
          <w:tcPr>
            <w:tcW w:w="811" w:type="dxa"/>
          </w:tcPr>
          <w:p w14:paraId="279F358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21D50F2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5B30ADC" w14:textId="77777777" w:rsidR="00D02AB5" w:rsidRPr="00D02AB5" w:rsidRDefault="00D02AB5" w:rsidP="003D4314">
            <w:pPr>
              <w:rPr>
                <w:rFonts w:cstheme="minorHAnsi"/>
                <w:i/>
                <w:iCs/>
                <w:color w:val="C00000"/>
                <w:sz w:val="18"/>
                <w:szCs w:val="18"/>
              </w:rPr>
            </w:pPr>
          </w:p>
        </w:tc>
        <w:tc>
          <w:tcPr>
            <w:tcW w:w="1170" w:type="dxa"/>
          </w:tcPr>
          <w:p w14:paraId="40B45C89" w14:textId="77777777" w:rsidR="00D02AB5" w:rsidRPr="00D02AB5" w:rsidRDefault="00D02AB5" w:rsidP="003D4314">
            <w:pPr>
              <w:rPr>
                <w:rFonts w:cstheme="minorHAnsi"/>
                <w:i/>
                <w:iCs/>
                <w:color w:val="C00000"/>
                <w:sz w:val="18"/>
                <w:szCs w:val="18"/>
              </w:rPr>
            </w:pPr>
          </w:p>
        </w:tc>
        <w:tc>
          <w:tcPr>
            <w:tcW w:w="1170" w:type="dxa"/>
          </w:tcPr>
          <w:p w14:paraId="624EB99A" w14:textId="77777777" w:rsidR="00D02AB5" w:rsidRPr="00D02AB5" w:rsidRDefault="00D02AB5" w:rsidP="003D4314">
            <w:pPr>
              <w:rPr>
                <w:rFonts w:cstheme="minorHAnsi"/>
                <w:i/>
                <w:iCs/>
                <w:color w:val="C00000"/>
                <w:sz w:val="18"/>
                <w:szCs w:val="18"/>
              </w:rPr>
            </w:pPr>
          </w:p>
        </w:tc>
        <w:tc>
          <w:tcPr>
            <w:tcW w:w="1170" w:type="dxa"/>
          </w:tcPr>
          <w:p w14:paraId="01332DE1" w14:textId="77777777" w:rsidR="00D02AB5" w:rsidRPr="00D02AB5" w:rsidRDefault="00D02AB5" w:rsidP="003D4314">
            <w:pPr>
              <w:rPr>
                <w:rFonts w:cstheme="minorHAnsi"/>
                <w:i/>
                <w:iCs/>
                <w:color w:val="C00000"/>
                <w:sz w:val="18"/>
                <w:szCs w:val="18"/>
              </w:rPr>
            </w:pPr>
          </w:p>
        </w:tc>
        <w:tc>
          <w:tcPr>
            <w:tcW w:w="1170" w:type="dxa"/>
          </w:tcPr>
          <w:p w14:paraId="2373B78E" w14:textId="77777777" w:rsidR="00D02AB5" w:rsidRPr="00D02AB5" w:rsidRDefault="00D02AB5" w:rsidP="003D4314">
            <w:pPr>
              <w:rPr>
                <w:rFonts w:cstheme="minorHAnsi"/>
                <w:i/>
                <w:iCs/>
                <w:color w:val="C00000"/>
                <w:sz w:val="18"/>
                <w:szCs w:val="18"/>
              </w:rPr>
            </w:pPr>
          </w:p>
        </w:tc>
      </w:tr>
      <w:tr w:rsidR="00D02AB5" w:rsidRPr="00D02AB5" w14:paraId="37909CDC" w14:textId="77777777" w:rsidTr="003D4314">
        <w:trPr>
          <w:cantSplit/>
        </w:trPr>
        <w:tc>
          <w:tcPr>
            <w:tcW w:w="1351" w:type="dxa"/>
          </w:tcPr>
          <w:p w14:paraId="4F235B09"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Dermaptera</w:t>
            </w:r>
          </w:p>
        </w:tc>
        <w:tc>
          <w:tcPr>
            <w:tcW w:w="803" w:type="dxa"/>
          </w:tcPr>
          <w:p w14:paraId="1A68528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49</w:t>
            </w:r>
          </w:p>
        </w:tc>
        <w:tc>
          <w:tcPr>
            <w:tcW w:w="811" w:type="dxa"/>
          </w:tcPr>
          <w:p w14:paraId="2F33F17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11</w:t>
            </w:r>
          </w:p>
        </w:tc>
        <w:tc>
          <w:tcPr>
            <w:tcW w:w="810" w:type="dxa"/>
          </w:tcPr>
          <w:p w14:paraId="76C45BC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66025F99" w14:textId="77777777" w:rsidR="00D02AB5" w:rsidRPr="00D02AB5" w:rsidRDefault="00D02AB5" w:rsidP="003D4314">
            <w:pPr>
              <w:rPr>
                <w:rFonts w:cstheme="minorHAnsi"/>
                <w:i/>
                <w:iCs/>
                <w:color w:val="C00000"/>
                <w:sz w:val="18"/>
                <w:szCs w:val="18"/>
              </w:rPr>
            </w:pPr>
          </w:p>
        </w:tc>
        <w:tc>
          <w:tcPr>
            <w:tcW w:w="1170" w:type="dxa"/>
          </w:tcPr>
          <w:p w14:paraId="041A5D4F" w14:textId="77777777" w:rsidR="00D02AB5" w:rsidRPr="00D02AB5" w:rsidRDefault="00D02AB5" w:rsidP="003D4314">
            <w:pPr>
              <w:rPr>
                <w:rFonts w:cstheme="minorHAnsi"/>
                <w:i/>
                <w:iCs/>
                <w:color w:val="C00000"/>
                <w:sz w:val="18"/>
                <w:szCs w:val="18"/>
              </w:rPr>
            </w:pPr>
          </w:p>
        </w:tc>
        <w:tc>
          <w:tcPr>
            <w:tcW w:w="1170" w:type="dxa"/>
          </w:tcPr>
          <w:p w14:paraId="027A4252" w14:textId="77777777" w:rsidR="00D02AB5" w:rsidRPr="00D02AB5" w:rsidRDefault="00D02AB5" w:rsidP="003D4314">
            <w:pPr>
              <w:rPr>
                <w:rFonts w:cstheme="minorHAnsi"/>
                <w:i/>
                <w:iCs/>
                <w:color w:val="C00000"/>
                <w:sz w:val="18"/>
                <w:szCs w:val="18"/>
              </w:rPr>
            </w:pPr>
          </w:p>
        </w:tc>
        <w:tc>
          <w:tcPr>
            <w:tcW w:w="1170" w:type="dxa"/>
          </w:tcPr>
          <w:p w14:paraId="274EF41F" w14:textId="77777777" w:rsidR="00D02AB5" w:rsidRPr="00D02AB5" w:rsidRDefault="00D02AB5" w:rsidP="003D4314">
            <w:pPr>
              <w:rPr>
                <w:rFonts w:cstheme="minorHAnsi"/>
                <w:i/>
                <w:iCs/>
                <w:color w:val="C00000"/>
                <w:sz w:val="18"/>
                <w:szCs w:val="18"/>
              </w:rPr>
            </w:pPr>
          </w:p>
        </w:tc>
        <w:tc>
          <w:tcPr>
            <w:tcW w:w="1170" w:type="dxa"/>
          </w:tcPr>
          <w:p w14:paraId="1AF802D0" w14:textId="77777777" w:rsidR="00D02AB5" w:rsidRPr="00D02AB5" w:rsidRDefault="00D02AB5" w:rsidP="003D4314">
            <w:pPr>
              <w:rPr>
                <w:rFonts w:cstheme="minorHAnsi"/>
                <w:i/>
                <w:iCs/>
                <w:color w:val="C00000"/>
                <w:sz w:val="18"/>
                <w:szCs w:val="18"/>
              </w:rPr>
            </w:pPr>
          </w:p>
        </w:tc>
      </w:tr>
      <w:tr w:rsidR="00D02AB5" w:rsidRPr="00D02AB5" w14:paraId="3B614940" w14:textId="77777777" w:rsidTr="003D4314">
        <w:trPr>
          <w:cantSplit/>
        </w:trPr>
        <w:tc>
          <w:tcPr>
            <w:tcW w:w="1351" w:type="dxa"/>
          </w:tcPr>
          <w:p w14:paraId="41DE7FB6"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Ephemeroptera</w:t>
            </w:r>
          </w:p>
        </w:tc>
        <w:tc>
          <w:tcPr>
            <w:tcW w:w="803" w:type="dxa"/>
          </w:tcPr>
          <w:p w14:paraId="0FD6302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1" w:type="dxa"/>
          </w:tcPr>
          <w:p w14:paraId="2702032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133F2DA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6</w:t>
            </w:r>
          </w:p>
        </w:tc>
        <w:tc>
          <w:tcPr>
            <w:tcW w:w="1170" w:type="dxa"/>
          </w:tcPr>
          <w:p w14:paraId="79C84F7D" w14:textId="77777777" w:rsidR="00D02AB5" w:rsidRPr="00D02AB5" w:rsidRDefault="00D02AB5" w:rsidP="003D4314">
            <w:pPr>
              <w:rPr>
                <w:rFonts w:cstheme="minorHAnsi"/>
                <w:i/>
                <w:iCs/>
                <w:color w:val="C00000"/>
                <w:sz w:val="18"/>
                <w:szCs w:val="18"/>
              </w:rPr>
            </w:pPr>
          </w:p>
        </w:tc>
        <w:tc>
          <w:tcPr>
            <w:tcW w:w="1170" w:type="dxa"/>
          </w:tcPr>
          <w:p w14:paraId="149E621A" w14:textId="77777777" w:rsidR="00D02AB5" w:rsidRPr="00D02AB5" w:rsidRDefault="00D02AB5" w:rsidP="003D4314">
            <w:pPr>
              <w:rPr>
                <w:rFonts w:cstheme="minorHAnsi"/>
                <w:i/>
                <w:iCs/>
                <w:color w:val="C00000"/>
                <w:sz w:val="18"/>
                <w:szCs w:val="18"/>
              </w:rPr>
            </w:pPr>
          </w:p>
        </w:tc>
        <w:tc>
          <w:tcPr>
            <w:tcW w:w="1170" w:type="dxa"/>
          </w:tcPr>
          <w:p w14:paraId="1B26444F" w14:textId="77777777" w:rsidR="00D02AB5" w:rsidRPr="00D02AB5" w:rsidRDefault="00D02AB5" w:rsidP="003D4314">
            <w:pPr>
              <w:rPr>
                <w:rFonts w:cstheme="minorHAnsi"/>
                <w:i/>
                <w:iCs/>
                <w:color w:val="C00000"/>
                <w:sz w:val="18"/>
                <w:szCs w:val="18"/>
              </w:rPr>
            </w:pPr>
          </w:p>
        </w:tc>
        <w:tc>
          <w:tcPr>
            <w:tcW w:w="1170" w:type="dxa"/>
          </w:tcPr>
          <w:p w14:paraId="26173B68" w14:textId="77777777" w:rsidR="00D02AB5" w:rsidRPr="00D02AB5" w:rsidRDefault="00D02AB5" w:rsidP="003D4314">
            <w:pPr>
              <w:rPr>
                <w:rFonts w:cstheme="minorHAnsi"/>
                <w:i/>
                <w:iCs/>
                <w:color w:val="C00000"/>
                <w:sz w:val="18"/>
                <w:szCs w:val="18"/>
              </w:rPr>
            </w:pPr>
          </w:p>
        </w:tc>
        <w:tc>
          <w:tcPr>
            <w:tcW w:w="1170" w:type="dxa"/>
          </w:tcPr>
          <w:p w14:paraId="644EBACD" w14:textId="77777777" w:rsidR="00D02AB5" w:rsidRPr="00D02AB5" w:rsidRDefault="00D02AB5" w:rsidP="003D4314">
            <w:pPr>
              <w:rPr>
                <w:rFonts w:cstheme="minorHAnsi"/>
                <w:i/>
                <w:iCs/>
                <w:color w:val="C00000"/>
                <w:sz w:val="18"/>
                <w:szCs w:val="18"/>
              </w:rPr>
            </w:pPr>
          </w:p>
        </w:tc>
      </w:tr>
      <w:tr w:rsidR="00D02AB5" w:rsidRPr="00D02AB5" w14:paraId="2A5587C1" w14:textId="77777777" w:rsidTr="003D4314">
        <w:trPr>
          <w:cantSplit/>
        </w:trPr>
        <w:tc>
          <w:tcPr>
            <w:tcW w:w="1351" w:type="dxa"/>
          </w:tcPr>
          <w:p w14:paraId="1E4402FB"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Mantodea</w:t>
            </w:r>
            <w:proofErr w:type="spellEnd"/>
          </w:p>
        </w:tc>
        <w:tc>
          <w:tcPr>
            <w:tcW w:w="803" w:type="dxa"/>
          </w:tcPr>
          <w:p w14:paraId="32330BC9"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101</w:t>
            </w:r>
          </w:p>
        </w:tc>
        <w:tc>
          <w:tcPr>
            <w:tcW w:w="811" w:type="dxa"/>
          </w:tcPr>
          <w:p w14:paraId="6B57E52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25FDE4E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8442BF2" w14:textId="77777777" w:rsidR="00D02AB5" w:rsidRPr="00D02AB5" w:rsidRDefault="00D02AB5" w:rsidP="003D4314">
            <w:pPr>
              <w:rPr>
                <w:rFonts w:cstheme="minorHAnsi"/>
                <w:i/>
                <w:iCs/>
                <w:color w:val="C00000"/>
                <w:sz w:val="18"/>
                <w:szCs w:val="18"/>
              </w:rPr>
            </w:pPr>
          </w:p>
        </w:tc>
        <w:tc>
          <w:tcPr>
            <w:tcW w:w="1170" w:type="dxa"/>
          </w:tcPr>
          <w:p w14:paraId="0A56A036" w14:textId="77777777" w:rsidR="00D02AB5" w:rsidRPr="00D02AB5" w:rsidRDefault="00D02AB5" w:rsidP="003D4314">
            <w:pPr>
              <w:rPr>
                <w:rFonts w:cstheme="minorHAnsi"/>
                <w:i/>
                <w:iCs/>
                <w:color w:val="C00000"/>
                <w:sz w:val="18"/>
                <w:szCs w:val="18"/>
              </w:rPr>
            </w:pPr>
          </w:p>
        </w:tc>
        <w:tc>
          <w:tcPr>
            <w:tcW w:w="1170" w:type="dxa"/>
          </w:tcPr>
          <w:p w14:paraId="384CDB0F" w14:textId="77777777" w:rsidR="00D02AB5" w:rsidRPr="00D02AB5" w:rsidRDefault="00D02AB5" w:rsidP="003D4314">
            <w:pPr>
              <w:rPr>
                <w:rFonts w:cstheme="minorHAnsi"/>
                <w:i/>
                <w:iCs/>
                <w:color w:val="C00000"/>
                <w:sz w:val="18"/>
                <w:szCs w:val="18"/>
              </w:rPr>
            </w:pPr>
          </w:p>
        </w:tc>
        <w:tc>
          <w:tcPr>
            <w:tcW w:w="1170" w:type="dxa"/>
          </w:tcPr>
          <w:p w14:paraId="777CA510" w14:textId="77777777" w:rsidR="00D02AB5" w:rsidRPr="00D02AB5" w:rsidRDefault="00D02AB5" w:rsidP="003D4314">
            <w:pPr>
              <w:rPr>
                <w:rFonts w:cstheme="minorHAnsi"/>
                <w:i/>
                <w:iCs/>
                <w:color w:val="C00000"/>
                <w:sz w:val="18"/>
                <w:szCs w:val="18"/>
              </w:rPr>
            </w:pPr>
          </w:p>
        </w:tc>
        <w:tc>
          <w:tcPr>
            <w:tcW w:w="1170" w:type="dxa"/>
          </w:tcPr>
          <w:p w14:paraId="03D5561F" w14:textId="77777777" w:rsidR="00D02AB5" w:rsidRPr="00D02AB5" w:rsidRDefault="00D02AB5" w:rsidP="003D4314">
            <w:pPr>
              <w:rPr>
                <w:rFonts w:cstheme="minorHAnsi"/>
                <w:i/>
                <w:iCs/>
                <w:color w:val="C00000"/>
                <w:sz w:val="18"/>
                <w:szCs w:val="18"/>
              </w:rPr>
            </w:pPr>
          </w:p>
        </w:tc>
      </w:tr>
      <w:tr w:rsidR="00D02AB5" w:rsidRPr="00D02AB5" w14:paraId="72EDFC20" w14:textId="77777777" w:rsidTr="003D4314">
        <w:trPr>
          <w:cantSplit/>
        </w:trPr>
        <w:tc>
          <w:tcPr>
            <w:tcW w:w="1351" w:type="dxa"/>
          </w:tcPr>
          <w:p w14:paraId="2E45BC33"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Mecoptera</w:t>
            </w:r>
            <w:proofErr w:type="spellEnd"/>
          </w:p>
        </w:tc>
        <w:tc>
          <w:tcPr>
            <w:tcW w:w="803" w:type="dxa"/>
          </w:tcPr>
          <w:p w14:paraId="4451B62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15</w:t>
            </w:r>
          </w:p>
        </w:tc>
        <w:tc>
          <w:tcPr>
            <w:tcW w:w="811" w:type="dxa"/>
          </w:tcPr>
          <w:p w14:paraId="0DC52CBE"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12</w:t>
            </w:r>
          </w:p>
        </w:tc>
        <w:tc>
          <w:tcPr>
            <w:tcW w:w="810" w:type="dxa"/>
          </w:tcPr>
          <w:p w14:paraId="6052283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4ADD08B0" w14:textId="77777777" w:rsidR="00D02AB5" w:rsidRPr="00D02AB5" w:rsidRDefault="00D02AB5" w:rsidP="003D4314">
            <w:pPr>
              <w:rPr>
                <w:rFonts w:cstheme="minorHAnsi"/>
                <w:i/>
                <w:iCs/>
                <w:color w:val="C00000"/>
                <w:sz w:val="18"/>
                <w:szCs w:val="18"/>
              </w:rPr>
            </w:pPr>
          </w:p>
        </w:tc>
        <w:tc>
          <w:tcPr>
            <w:tcW w:w="1170" w:type="dxa"/>
          </w:tcPr>
          <w:p w14:paraId="1CA331D0" w14:textId="77777777" w:rsidR="00D02AB5" w:rsidRPr="00D02AB5" w:rsidRDefault="00D02AB5" w:rsidP="003D4314">
            <w:pPr>
              <w:rPr>
                <w:rFonts w:cstheme="minorHAnsi"/>
                <w:i/>
                <w:iCs/>
                <w:color w:val="C00000"/>
                <w:sz w:val="18"/>
                <w:szCs w:val="18"/>
              </w:rPr>
            </w:pPr>
          </w:p>
        </w:tc>
        <w:tc>
          <w:tcPr>
            <w:tcW w:w="1170" w:type="dxa"/>
          </w:tcPr>
          <w:p w14:paraId="3BBAC54A" w14:textId="77777777" w:rsidR="00D02AB5" w:rsidRPr="00D02AB5" w:rsidRDefault="00D02AB5" w:rsidP="003D4314">
            <w:pPr>
              <w:rPr>
                <w:rFonts w:cstheme="minorHAnsi"/>
                <w:i/>
                <w:iCs/>
                <w:color w:val="C00000"/>
                <w:sz w:val="18"/>
                <w:szCs w:val="18"/>
              </w:rPr>
            </w:pPr>
          </w:p>
        </w:tc>
        <w:tc>
          <w:tcPr>
            <w:tcW w:w="1170" w:type="dxa"/>
          </w:tcPr>
          <w:p w14:paraId="072F81BA" w14:textId="77777777" w:rsidR="00D02AB5" w:rsidRPr="00D02AB5" w:rsidRDefault="00D02AB5" w:rsidP="003D4314">
            <w:pPr>
              <w:rPr>
                <w:rFonts w:cstheme="minorHAnsi"/>
                <w:i/>
                <w:iCs/>
                <w:color w:val="C00000"/>
                <w:sz w:val="18"/>
                <w:szCs w:val="18"/>
              </w:rPr>
            </w:pPr>
          </w:p>
        </w:tc>
        <w:tc>
          <w:tcPr>
            <w:tcW w:w="1170" w:type="dxa"/>
          </w:tcPr>
          <w:p w14:paraId="449067E1" w14:textId="77777777" w:rsidR="00D02AB5" w:rsidRPr="00D02AB5" w:rsidRDefault="00D02AB5" w:rsidP="003D4314">
            <w:pPr>
              <w:rPr>
                <w:rFonts w:cstheme="minorHAnsi"/>
                <w:i/>
                <w:iCs/>
                <w:color w:val="C00000"/>
                <w:sz w:val="18"/>
                <w:szCs w:val="18"/>
              </w:rPr>
            </w:pPr>
          </w:p>
        </w:tc>
      </w:tr>
      <w:tr w:rsidR="00D02AB5" w:rsidRPr="00D02AB5" w14:paraId="3FAF2960" w14:textId="77777777" w:rsidTr="003D4314">
        <w:trPr>
          <w:cantSplit/>
        </w:trPr>
        <w:tc>
          <w:tcPr>
            <w:tcW w:w="1351" w:type="dxa"/>
          </w:tcPr>
          <w:p w14:paraId="2EEE4C37"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Orthoptera</w:t>
            </w:r>
          </w:p>
        </w:tc>
        <w:tc>
          <w:tcPr>
            <w:tcW w:w="803" w:type="dxa"/>
          </w:tcPr>
          <w:p w14:paraId="06EEA5B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276</w:t>
            </w:r>
          </w:p>
        </w:tc>
        <w:tc>
          <w:tcPr>
            <w:tcW w:w="811" w:type="dxa"/>
          </w:tcPr>
          <w:p w14:paraId="0C58E94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8</w:t>
            </w:r>
          </w:p>
        </w:tc>
        <w:tc>
          <w:tcPr>
            <w:tcW w:w="810" w:type="dxa"/>
          </w:tcPr>
          <w:p w14:paraId="49FA035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75DE896" w14:textId="77777777" w:rsidR="00D02AB5" w:rsidRPr="00D02AB5" w:rsidRDefault="00D02AB5" w:rsidP="003D4314">
            <w:pPr>
              <w:rPr>
                <w:rFonts w:cstheme="minorHAnsi"/>
                <w:i/>
                <w:iCs/>
                <w:color w:val="C00000"/>
                <w:sz w:val="18"/>
                <w:szCs w:val="18"/>
              </w:rPr>
            </w:pPr>
          </w:p>
        </w:tc>
        <w:tc>
          <w:tcPr>
            <w:tcW w:w="1170" w:type="dxa"/>
          </w:tcPr>
          <w:p w14:paraId="08B071C7" w14:textId="77777777" w:rsidR="00D02AB5" w:rsidRPr="00D02AB5" w:rsidRDefault="00D02AB5" w:rsidP="003D4314">
            <w:pPr>
              <w:rPr>
                <w:rFonts w:cstheme="minorHAnsi"/>
                <w:i/>
                <w:iCs/>
                <w:color w:val="C00000"/>
                <w:sz w:val="18"/>
                <w:szCs w:val="18"/>
              </w:rPr>
            </w:pPr>
          </w:p>
        </w:tc>
        <w:tc>
          <w:tcPr>
            <w:tcW w:w="1170" w:type="dxa"/>
          </w:tcPr>
          <w:p w14:paraId="74098401" w14:textId="77777777" w:rsidR="00D02AB5" w:rsidRPr="00D02AB5" w:rsidRDefault="00D02AB5" w:rsidP="003D4314">
            <w:pPr>
              <w:rPr>
                <w:rFonts w:cstheme="minorHAnsi"/>
                <w:i/>
                <w:iCs/>
                <w:color w:val="C00000"/>
                <w:sz w:val="18"/>
                <w:szCs w:val="18"/>
              </w:rPr>
            </w:pPr>
          </w:p>
        </w:tc>
        <w:tc>
          <w:tcPr>
            <w:tcW w:w="1170" w:type="dxa"/>
          </w:tcPr>
          <w:p w14:paraId="2C1A1AB8" w14:textId="77777777" w:rsidR="00D02AB5" w:rsidRPr="00D02AB5" w:rsidRDefault="00D02AB5" w:rsidP="003D4314">
            <w:pPr>
              <w:rPr>
                <w:rFonts w:cstheme="minorHAnsi"/>
                <w:i/>
                <w:iCs/>
                <w:color w:val="C00000"/>
                <w:sz w:val="18"/>
                <w:szCs w:val="18"/>
              </w:rPr>
            </w:pPr>
          </w:p>
        </w:tc>
        <w:tc>
          <w:tcPr>
            <w:tcW w:w="1170" w:type="dxa"/>
          </w:tcPr>
          <w:p w14:paraId="007FBE2B" w14:textId="77777777" w:rsidR="00D02AB5" w:rsidRPr="00D02AB5" w:rsidRDefault="00D02AB5" w:rsidP="003D4314">
            <w:pPr>
              <w:rPr>
                <w:rFonts w:cstheme="minorHAnsi"/>
                <w:i/>
                <w:iCs/>
                <w:color w:val="C00000"/>
                <w:sz w:val="18"/>
                <w:szCs w:val="18"/>
              </w:rPr>
            </w:pPr>
          </w:p>
        </w:tc>
      </w:tr>
      <w:tr w:rsidR="00D02AB5" w:rsidRPr="00D02AB5" w14:paraId="1DB1DECD" w14:textId="77777777" w:rsidTr="003D4314">
        <w:trPr>
          <w:cantSplit/>
        </w:trPr>
        <w:tc>
          <w:tcPr>
            <w:tcW w:w="1351" w:type="dxa"/>
          </w:tcPr>
          <w:p w14:paraId="3DD312BB"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Phthiraptera</w:t>
            </w:r>
            <w:proofErr w:type="spellEnd"/>
          </w:p>
        </w:tc>
        <w:tc>
          <w:tcPr>
            <w:tcW w:w="803" w:type="dxa"/>
          </w:tcPr>
          <w:p w14:paraId="6582607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16</w:t>
            </w:r>
          </w:p>
        </w:tc>
        <w:tc>
          <w:tcPr>
            <w:tcW w:w="811" w:type="dxa"/>
          </w:tcPr>
          <w:p w14:paraId="55BC32A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FEF7CE5"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11972354" w14:textId="77777777" w:rsidR="00D02AB5" w:rsidRPr="00D02AB5" w:rsidRDefault="00D02AB5" w:rsidP="003D4314">
            <w:pPr>
              <w:rPr>
                <w:rFonts w:cstheme="minorHAnsi"/>
                <w:i/>
                <w:iCs/>
                <w:color w:val="C00000"/>
                <w:sz w:val="18"/>
                <w:szCs w:val="18"/>
              </w:rPr>
            </w:pPr>
          </w:p>
        </w:tc>
        <w:tc>
          <w:tcPr>
            <w:tcW w:w="1170" w:type="dxa"/>
          </w:tcPr>
          <w:p w14:paraId="6E330197" w14:textId="77777777" w:rsidR="00D02AB5" w:rsidRPr="00D02AB5" w:rsidRDefault="00D02AB5" w:rsidP="003D4314">
            <w:pPr>
              <w:rPr>
                <w:rFonts w:cstheme="minorHAnsi"/>
                <w:i/>
                <w:iCs/>
                <w:color w:val="C00000"/>
                <w:sz w:val="18"/>
                <w:szCs w:val="18"/>
              </w:rPr>
            </w:pPr>
          </w:p>
        </w:tc>
        <w:tc>
          <w:tcPr>
            <w:tcW w:w="1170" w:type="dxa"/>
          </w:tcPr>
          <w:p w14:paraId="35D0E0E9" w14:textId="77777777" w:rsidR="00D02AB5" w:rsidRPr="00D02AB5" w:rsidRDefault="00D02AB5" w:rsidP="003D4314">
            <w:pPr>
              <w:rPr>
                <w:rFonts w:cstheme="minorHAnsi"/>
                <w:i/>
                <w:iCs/>
                <w:color w:val="C00000"/>
                <w:sz w:val="18"/>
                <w:szCs w:val="18"/>
              </w:rPr>
            </w:pPr>
          </w:p>
        </w:tc>
        <w:tc>
          <w:tcPr>
            <w:tcW w:w="1170" w:type="dxa"/>
          </w:tcPr>
          <w:p w14:paraId="29512995" w14:textId="77777777" w:rsidR="00D02AB5" w:rsidRPr="00D02AB5" w:rsidRDefault="00D02AB5" w:rsidP="003D4314">
            <w:pPr>
              <w:rPr>
                <w:rFonts w:cstheme="minorHAnsi"/>
                <w:i/>
                <w:iCs/>
                <w:color w:val="C00000"/>
                <w:sz w:val="18"/>
                <w:szCs w:val="18"/>
              </w:rPr>
            </w:pPr>
          </w:p>
        </w:tc>
        <w:tc>
          <w:tcPr>
            <w:tcW w:w="1170" w:type="dxa"/>
          </w:tcPr>
          <w:p w14:paraId="29B4F1ED" w14:textId="77777777" w:rsidR="00D02AB5" w:rsidRPr="00D02AB5" w:rsidRDefault="00D02AB5" w:rsidP="003D4314">
            <w:pPr>
              <w:rPr>
                <w:rFonts w:cstheme="minorHAnsi"/>
                <w:i/>
                <w:iCs/>
                <w:color w:val="C00000"/>
                <w:sz w:val="18"/>
                <w:szCs w:val="18"/>
              </w:rPr>
            </w:pPr>
          </w:p>
        </w:tc>
      </w:tr>
      <w:tr w:rsidR="00D02AB5" w:rsidRPr="00D02AB5" w14:paraId="2CA02448" w14:textId="77777777" w:rsidTr="003D4314">
        <w:trPr>
          <w:cantSplit/>
        </w:trPr>
        <w:tc>
          <w:tcPr>
            <w:tcW w:w="1351" w:type="dxa"/>
          </w:tcPr>
          <w:p w14:paraId="4BBD1FCF"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Psocoptera</w:t>
            </w:r>
            <w:proofErr w:type="spellEnd"/>
          </w:p>
        </w:tc>
        <w:tc>
          <w:tcPr>
            <w:tcW w:w="803" w:type="dxa"/>
          </w:tcPr>
          <w:p w14:paraId="317A3106"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94</w:t>
            </w:r>
          </w:p>
        </w:tc>
        <w:tc>
          <w:tcPr>
            <w:tcW w:w="811" w:type="dxa"/>
          </w:tcPr>
          <w:p w14:paraId="37B7917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185362DC"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52045E59" w14:textId="77777777" w:rsidR="00D02AB5" w:rsidRPr="00D02AB5" w:rsidRDefault="00D02AB5" w:rsidP="003D4314">
            <w:pPr>
              <w:rPr>
                <w:rFonts w:cstheme="minorHAnsi"/>
                <w:i/>
                <w:iCs/>
                <w:color w:val="C00000"/>
                <w:sz w:val="18"/>
                <w:szCs w:val="18"/>
              </w:rPr>
            </w:pPr>
          </w:p>
        </w:tc>
        <w:tc>
          <w:tcPr>
            <w:tcW w:w="1170" w:type="dxa"/>
          </w:tcPr>
          <w:p w14:paraId="0CA460AA" w14:textId="77777777" w:rsidR="00D02AB5" w:rsidRPr="00D02AB5" w:rsidRDefault="00D02AB5" w:rsidP="003D4314">
            <w:pPr>
              <w:rPr>
                <w:rFonts w:cstheme="minorHAnsi"/>
                <w:i/>
                <w:iCs/>
                <w:color w:val="C00000"/>
                <w:sz w:val="18"/>
                <w:szCs w:val="18"/>
              </w:rPr>
            </w:pPr>
          </w:p>
        </w:tc>
        <w:tc>
          <w:tcPr>
            <w:tcW w:w="1170" w:type="dxa"/>
          </w:tcPr>
          <w:p w14:paraId="191D158E" w14:textId="77777777" w:rsidR="00D02AB5" w:rsidRPr="00D02AB5" w:rsidRDefault="00D02AB5" w:rsidP="003D4314">
            <w:pPr>
              <w:rPr>
                <w:rFonts w:cstheme="minorHAnsi"/>
                <w:i/>
                <w:iCs/>
                <w:color w:val="C00000"/>
                <w:sz w:val="18"/>
                <w:szCs w:val="18"/>
              </w:rPr>
            </w:pPr>
          </w:p>
        </w:tc>
        <w:tc>
          <w:tcPr>
            <w:tcW w:w="1170" w:type="dxa"/>
          </w:tcPr>
          <w:p w14:paraId="0BD09A1E" w14:textId="77777777" w:rsidR="00D02AB5" w:rsidRPr="00D02AB5" w:rsidRDefault="00D02AB5" w:rsidP="003D4314">
            <w:pPr>
              <w:rPr>
                <w:rFonts w:cstheme="minorHAnsi"/>
                <w:i/>
                <w:iCs/>
                <w:color w:val="C00000"/>
                <w:sz w:val="18"/>
                <w:szCs w:val="18"/>
              </w:rPr>
            </w:pPr>
          </w:p>
        </w:tc>
        <w:tc>
          <w:tcPr>
            <w:tcW w:w="1170" w:type="dxa"/>
          </w:tcPr>
          <w:p w14:paraId="5CB526D8" w14:textId="77777777" w:rsidR="00D02AB5" w:rsidRPr="00D02AB5" w:rsidRDefault="00D02AB5" w:rsidP="003D4314">
            <w:pPr>
              <w:rPr>
                <w:rFonts w:cstheme="minorHAnsi"/>
                <w:i/>
                <w:iCs/>
                <w:color w:val="C00000"/>
                <w:sz w:val="18"/>
                <w:szCs w:val="18"/>
              </w:rPr>
            </w:pPr>
          </w:p>
        </w:tc>
      </w:tr>
      <w:tr w:rsidR="00D02AB5" w:rsidRPr="00D02AB5" w14:paraId="0868D092" w14:textId="77777777" w:rsidTr="003D4314">
        <w:trPr>
          <w:cantSplit/>
        </w:trPr>
        <w:tc>
          <w:tcPr>
            <w:tcW w:w="1351" w:type="dxa"/>
          </w:tcPr>
          <w:p w14:paraId="169CA2A5"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Raphidioptera</w:t>
            </w:r>
            <w:proofErr w:type="spellEnd"/>
          </w:p>
        </w:tc>
        <w:tc>
          <w:tcPr>
            <w:tcW w:w="803" w:type="dxa"/>
          </w:tcPr>
          <w:p w14:paraId="1218482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5</w:t>
            </w:r>
          </w:p>
        </w:tc>
        <w:tc>
          <w:tcPr>
            <w:tcW w:w="811" w:type="dxa"/>
          </w:tcPr>
          <w:p w14:paraId="48956440"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w:t>
            </w:r>
          </w:p>
        </w:tc>
        <w:tc>
          <w:tcPr>
            <w:tcW w:w="810" w:type="dxa"/>
          </w:tcPr>
          <w:p w14:paraId="2633C1C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1170" w:type="dxa"/>
          </w:tcPr>
          <w:p w14:paraId="2A9E5AB8" w14:textId="77777777" w:rsidR="00D02AB5" w:rsidRPr="00D02AB5" w:rsidRDefault="00D02AB5" w:rsidP="003D4314">
            <w:pPr>
              <w:rPr>
                <w:rFonts w:cstheme="minorHAnsi"/>
                <w:i/>
                <w:iCs/>
                <w:color w:val="C00000"/>
                <w:sz w:val="18"/>
                <w:szCs w:val="18"/>
              </w:rPr>
            </w:pPr>
          </w:p>
        </w:tc>
        <w:tc>
          <w:tcPr>
            <w:tcW w:w="1170" w:type="dxa"/>
          </w:tcPr>
          <w:p w14:paraId="180B13BF" w14:textId="77777777" w:rsidR="00D02AB5" w:rsidRPr="00D02AB5" w:rsidRDefault="00D02AB5" w:rsidP="003D4314">
            <w:pPr>
              <w:rPr>
                <w:rFonts w:cstheme="minorHAnsi"/>
                <w:i/>
                <w:iCs/>
                <w:color w:val="C00000"/>
                <w:sz w:val="18"/>
                <w:szCs w:val="18"/>
              </w:rPr>
            </w:pPr>
          </w:p>
        </w:tc>
        <w:tc>
          <w:tcPr>
            <w:tcW w:w="1170" w:type="dxa"/>
          </w:tcPr>
          <w:p w14:paraId="7C014420" w14:textId="77777777" w:rsidR="00D02AB5" w:rsidRPr="00D02AB5" w:rsidRDefault="00D02AB5" w:rsidP="003D4314">
            <w:pPr>
              <w:rPr>
                <w:rFonts w:cstheme="minorHAnsi"/>
                <w:i/>
                <w:iCs/>
                <w:color w:val="C00000"/>
                <w:sz w:val="18"/>
                <w:szCs w:val="18"/>
              </w:rPr>
            </w:pPr>
          </w:p>
        </w:tc>
        <w:tc>
          <w:tcPr>
            <w:tcW w:w="1170" w:type="dxa"/>
          </w:tcPr>
          <w:p w14:paraId="579F733D" w14:textId="77777777" w:rsidR="00D02AB5" w:rsidRPr="00D02AB5" w:rsidRDefault="00D02AB5" w:rsidP="003D4314">
            <w:pPr>
              <w:rPr>
                <w:rFonts w:cstheme="minorHAnsi"/>
                <w:i/>
                <w:iCs/>
                <w:color w:val="C00000"/>
                <w:sz w:val="18"/>
                <w:szCs w:val="18"/>
              </w:rPr>
            </w:pPr>
          </w:p>
        </w:tc>
        <w:tc>
          <w:tcPr>
            <w:tcW w:w="1170" w:type="dxa"/>
          </w:tcPr>
          <w:p w14:paraId="1B14CF7E" w14:textId="77777777" w:rsidR="00D02AB5" w:rsidRPr="00D02AB5" w:rsidRDefault="00D02AB5" w:rsidP="003D4314">
            <w:pPr>
              <w:rPr>
                <w:rFonts w:cstheme="minorHAnsi"/>
                <w:i/>
                <w:iCs/>
                <w:color w:val="C00000"/>
                <w:sz w:val="18"/>
                <w:szCs w:val="18"/>
              </w:rPr>
            </w:pPr>
          </w:p>
        </w:tc>
      </w:tr>
      <w:tr w:rsidR="00D02AB5" w:rsidRPr="00D02AB5" w14:paraId="6AF5C4C4" w14:textId="77777777" w:rsidTr="003D4314">
        <w:trPr>
          <w:cantSplit/>
        </w:trPr>
        <w:tc>
          <w:tcPr>
            <w:tcW w:w="1351" w:type="dxa"/>
          </w:tcPr>
          <w:p w14:paraId="38162291" w14:textId="77777777" w:rsidR="00D02AB5" w:rsidRPr="00D02AB5" w:rsidRDefault="00D02AB5" w:rsidP="003D4314">
            <w:pPr>
              <w:rPr>
                <w:rFonts w:cstheme="minorHAnsi"/>
                <w:i/>
                <w:iCs/>
                <w:color w:val="C00000"/>
                <w:sz w:val="18"/>
                <w:szCs w:val="18"/>
              </w:rPr>
            </w:pPr>
            <w:r w:rsidRPr="00D02AB5">
              <w:rPr>
                <w:rFonts w:cstheme="minorHAnsi"/>
                <w:i/>
                <w:iCs/>
                <w:color w:val="C00000"/>
                <w:sz w:val="18"/>
                <w:szCs w:val="18"/>
              </w:rPr>
              <w:t>Thysanoptera</w:t>
            </w:r>
          </w:p>
        </w:tc>
        <w:tc>
          <w:tcPr>
            <w:tcW w:w="803" w:type="dxa"/>
          </w:tcPr>
          <w:p w14:paraId="4438F0FD"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24</w:t>
            </w:r>
          </w:p>
        </w:tc>
        <w:tc>
          <w:tcPr>
            <w:tcW w:w="811" w:type="dxa"/>
          </w:tcPr>
          <w:p w14:paraId="5781EB5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E2EECE8"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59435ADE" w14:textId="77777777" w:rsidR="00D02AB5" w:rsidRPr="00D02AB5" w:rsidRDefault="00D02AB5" w:rsidP="003D4314">
            <w:pPr>
              <w:rPr>
                <w:rFonts w:cstheme="minorHAnsi"/>
                <w:i/>
                <w:iCs/>
                <w:color w:val="C00000"/>
                <w:sz w:val="18"/>
                <w:szCs w:val="18"/>
              </w:rPr>
            </w:pPr>
          </w:p>
        </w:tc>
        <w:tc>
          <w:tcPr>
            <w:tcW w:w="1170" w:type="dxa"/>
          </w:tcPr>
          <w:p w14:paraId="0801E7A5" w14:textId="77777777" w:rsidR="00D02AB5" w:rsidRPr="00D02AB5" w:rsidRDefault="00D02AB5" w:rsidP="003D4314">
            <w:pPr>
              <w:rPr>
                <w:rFonts w:cstheme="minorHAnsi"/>
                <w:i/>
                <w:iCs/>
                <w:color w:val="C00000"/>
                <w:sz w:val="18"/>
                <w:szCs w:val="18"/>
              </w:rPr>
            </w:pPr>
          </w:p>
        </w:tc>
        <w:tc>
          <w:tcPr>
            <w:tcW w:w="1170" w:type="dxa"/>
          </w:tcPr>
          <w:p w14:paraId="4C20551F" w14:textId="77777777" w:rsidR="00D02AB5" w:rsidRPr="00D02AB5" w:rsidRDefault="00D02AB5" w:rsidP="003D4314">
            <w:pPr>
              <w:rPr>
                <w:rFonts w:cstheme="minorHAnsi"/>
                <w:i/>
                <w:iCs/>
                <w:color w:val="C00000"/>
                <w:sz w:val="18"/>
                <w:szCs w:val="18"/>
              </w:rPr>
            </w:pPr>
          </w:p>
        </w:tc>
        <w:tc>
          <w:tcPr>
            <w:tcW w:w="1170" w:type="dxa"/>
          </w:tcPr>
          <w:p w14:paraId="0F6E583D" w14:textId="77777777" w:rsidR="00D02AB5" w:rsidRPr="00D02AB5" w:rsidRDefault="00D02AB5" w:rsidP="003D4314">
            <w:pPr>
              <w:rPr>
                <w:rFonts w:cstheme="minorHAnsi"/>
                <w:i/>
                <w:iCs/>
                <w:color w:val="C00000"/>
                <w:sz w:val="18"/>
                <w:szCs w:val="18"/>
              </w:rPr>
            </w:pPr>
          </w:p>
        </w:tc>
        <w:tc>
          <w:tcPr>
            <w:tcW w:w="1170" w:type="dxa"/>
          </w:tcPr>
          <w:p w14:paraId="173BC4B3" w14:textId="77777777" w:rsidR="00D02AB5" w:rsidRPr="00D02AB5" w:rsidRDefault="00D02AB5" w:rsidP="003D4314">
            <w:pPr>
              <w:rPr>
                <w:rFonts w:cstheme="minorHAnsi"/>
                <w:i/>
                <w:iCs/>
                <w:color w:val="C00000"/>
                <w:sz w:val="18"/>
                <w:szCs w:val="18"/>
              </w:rPr>
            </w:pPr>
          </w:p>
        </w:tc>
      </w:tr>
      <w:tr w:rsidR="00D02AB5" w:rsidRPr="00D02AB5" w14:paraId="6461CE7D" w14:textId="77777777" w:rsidTr="003D4314">
        <w:trPr>
          <w:cantSplit/>
        </w:trPr>
        <w:tc>
          <w:tcPr>
            <w:tcW w:w="1351" w:type="dxa"/>
          </w:tcPr>
          <w:p w14:paraId="718A86D1"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Tricoptera</w:t>
            </w:r>
            <w:proofErr w:type="spellEnd"/>
          </w:p>
        </w:tc>
        <w:tc>
          <w:tcPr>
            <w:tcW w:w="803" w:type="dxa"/>
          </w:tcPr>
          <w:p w14:paraId="6A62E441"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34</w:t>
            </w:r>
          </w:p>
        </w:tc>
        <w:tc>
          <w:tcPr>
            <w:tcW w:w="811" w:type="dxa"/>
          </w:tcPr>
          <w:p w14:paraId="6EDB73D7"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14</w:t>
            </w:r>
          </w:p>
        </w:tc>
        <w:tc>
          <w:tcPr>
            <w:tcW w:w="810" w:type="dxa"/>
          </w:tcPr>
          <w:p w14:paraId="73F8045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CCAE2DC" w14:textId="77777777" w:rsidR="00D02AB5" w:rsidRPr="00D02AB5" w:rsidRDefault="00D02AB5" w:rsidP="003D4314">
            <w:pPr>
              <w:rPr>
                <w:rFonts w:cstheme="minorHAnsi"/>
                <w:i/>
                <w:iCs/>
                <w:color w:val="C00000"/>
                <w:sz w:val="18"/>
                <w:szCs w:val="18"/>
              </w:rPr>
            </w:pPr>
          </w:p>
        </w:tc>
        <w:tc>
          <w:tcPr>
            <w:tcW w:w="1170" w:type="dxa"/>
          </w:tcPr>
          <w:p w14:paraId="5E6DCB64" w14:textId="77777777" w:rsidR="00D02AB5" w:rsidRPr="00D02AB5" w:rsidRDefault="00D02AB5" w:rsidP="003D4314">
            <w:pPr>
              <w:rPr>
                <w:rFonts w:cstheme="minorHAnsi"/>
                <w:i/>
                <w:iCs/>
                <w:color w:val="C00000"/>
                <w:sz w:val="18"/>
                <w:szCs w:val="18"/>
              </w:rPr>
            </w:pPr>
          </w:p>
        </w:tc>
        <w:tc>
          <w:tcPr>
            <w:tcW w:w="1170" w:type="dxa"/>
          </w:tcPr>
          <w:p w14:paraId="3520A162" w14:textId="77777777" w:rsidR="00D02AB5" w:rsidRPr="00D02AB5" w:rsidRDefault="00D02AB5" w:rsidP="003D4314">
            <w:pPr>
              <w:rPr>
                <w:rFonts w:cstheme="minorHAnsi"/>
                <w:i/>
                <w:iCs/>
                <w:color w:val="C00000"/>
                <w:sz w:val="18"/>
                <w:szCs w:val="18"/>
              </w:rPr>
            </w:pPr>
          </w:p>
        </w:tc>
        <w:tc>
          <w:tcPr>
            <w:tcW w:w="1170" w:type="dxa"/>
          </w:tcPr>
          <w:p w14:paraId="3FDBEF37" w14:textId="77777777" w:rsidR="00D02AB5" w:rsidRPr="00D02AB5" w:rsidRDefault="00D02AB5" w:rsidP="003D4314">
            <w:pPr>
              <w:rPr>
                <w:rFonts w:cstheme="minorHAnsi"/>
                <w:i/>
                <w:iCs/>
                <w:color w:val="C00000"/>
                <w:sz w:val="18"/>
                <w:szCs w:val="18"/>
              </w:rPr>
            </w:pPr>
          </w:p>
        </w:tc>
        <w:tc>
          <w:tcPr>
            <w:tcW w:w="1170" w:type="dxa"/>
          </w:tcPr>
          <w:p w14:paraId="7374D6D0" w14:textId="77777777" w:rsidR="00D02AB5" w:rsidRPr="00D02AB5" w:rsidRDefault="00D02AB5" w:rsidP="003D4314">
            <w:pPr>
              <w:rPr>
                <w:rFonts w:cstheme="minorHAnsi"/>
                <w:i/>
                <w:iCs/>
                <w:color w:val="C00000"/>
                <w:sz w:val="18"/>
                <w:szCs w:val="18"/>
              </w:rPr>
            </w:pPr>
          </w:p>
        </w:tc>
      </w:tr>
      <w:tr w:rsidR="00D02AB5" w:rsidRPr="00D02AB5" w14:paraId="3DC980C3" w14:textId="77777777" w:rsidTr="003D4314">
        <w:trPr>
          <w:cantSplit/>
        </w:trPr>
        <w:tc>
          <w:tcPr>
            <w:tcW w:w="1351" w:type="dxa"/>
            <w:tcBorders>
              <w:bottom w:val="single" w:sz="4" w:space="0" w:color="auto"/>
            </w:tcBorders>
          </w:tcPr>
          <w:p w14:paraId="173B8507" w14:textId="77777777" w:rsidR="00D02AB5" w:rsidRPr="00D02AB5" w:rsidRDefault="00D02AB5" w:rsidP="003D4314">
            <w:pPr>
              <w:rPr>
                <w:rFonts w:cstheme="minorHAnsi"/>
                <w:i/>
                <w:iCs/>
                <w:color w:val="C00000"/>
                <w:sz w:val="18"/>
                <w:szCs w:val="18"/>
              </w:rPr>
            </w:pPr>
            <w:proofErr w:type="spellStart"/>
            <w:r w:rsidRPr="00D02AB5">
              <w:rPr>
                <w:rFonts w:cstheme="minorHAnsi"/>
                <w:i/>
                <w:iCs/>
                <w:color w:val="C00000"/>
                <w:sz w:val="18"/>
                <w:szCs w:val="18"/>
              </w:rPr>
              <w:t>Zoraptera</w:t>
            </w:r>
            <w:proofErr w:type="spellEnd"/>
          </w:p>
        </w:tc>
        <w:tc>
          <w:tcPr>
            <w:tcW w:w="803" w:type="dxa"/>
            <w:tcBorders>
              <w:bottom w:val="single" w:sz="4" w:space="0" w:color="auto"/>
            </w:tcBorders>
          </w:tcPr>
          <w:p w14:paraId="616B1B6F"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811" w:type="dxa"/>
            <w:tcBorders>
              <w:bottom w:val="single" w:sz="4" w:space="0" w:color="auto"/>
            </w:tcBorders>
          </w:tcPr>
          <w:p w14:paraId="65084C83"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810" w:type="dxa"/>
            <w:tcBorders>
              <w:bottom w:val="single" w:sz="4" w:space="0" w:color="auto"/>
            </w:tcBorders>
          </w:tcPr>
          <w:p w14:paraId="0A6C199B" w14:textId="77777777" w:rsidR="00D02AB5" w:rsidRPr="00D02AB5" w:rsidRDefault="00D02AB5" w:rsidP="003D4314">
            <w:pPr>
              <w:jc w:val="center"/>
              <w:rPr>
                <w:rFonts w:cstheme="minorHAnsi"/>
                <w:i/>
                <w:iCs/>
                <w:color w:val="C00000"/>
                <w:sz w:val="18"/>
                <w:szCs w:val="18"/>
              </w:rPr>
            </w:pPr>
            <w:r w:rsidRPr="00D02AB5">
              <w:rPr>
                <w:rFonts w:cstheme="minorHAnsi"/>
                <w:i/>
                <w:iCs/>
                <w:color w:val="C00000"/>
                <w:sz w:val="18"/>
                <w:szCs w:val="18"/>
              </w:rPr>
              <w:t>1</w:t>
            </w:r>
          </w:p>
        </w:tc>
        <w:tc>
          <w:tcPr>
            <w:tcW w:w="1170" w:type="dxa"/>
            <w:tcBorders>
              <w:bottom w:val="single" w:sz="4" w:space="0" w:color="auto"/>
            </w:tcBorders>
          </w:tcPr>
          <w:p w14:paraId="701F04E1"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710B2711"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53E6B6C7"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54FED705" w14:textId="77777777" w:rsidR="00D02AB5" w:rsidRPr="00D02AB5" w:rsidRDefault="00D02AB5" w:rsidP="003D4314">
            <w:pPr>
              <w:rPr>
                <w:rFonts w:cstheme="minorHAnsi"/>
                <w:i/>
                <w:iCs/>
                <w:color w:val="C00000"/>
                <w:sz w:val="18"/>
                <w:szCs w:val="18"/>
              </w:rPr>
            </w:pPr>
          </w:p>
        </w:tc>
        <w:tc>
          <w:tcPr>
            <w:tcW w:w="1170" w:type="dxa"/>
            <w:tcBorders>
              <w:bottom w:val="single" w:sz="4" w:space="0" w:color="auto"/>
            </w:tcBorders>
          </w:tcPr>
          <w:p w14:paraId="4F8BB5C7" w14:textId="77777777" w:rsidR="00D02AB5" w:rsidRPr="00D02AB5" w:rsidRDefault="00D02AB5" w:rsidP="003D4314">
            <w:pPr>
              <w:rPr>
                <w:rFonts w:cstheme="minorHAnsi"/>
                <w:i/>
                <w:iCs/>
                <w:color w:val="C00000"/>
                <w:sz w:val="18"/>
                <w:szCs w:val="18"/>
              </w:rPr>
            </w:pPr>
          </w:p>
        </w:tc>
      </w:tr>
    </w:tbl>
    <w:p w14:paraId="3E3AE45F" w14:textId="537F0277" w:rsidR="00D02AB5" w:rsidRPr="00D02AB5" w:rsidRDefault="00D02AB5" w:rsidP="00BC649D">
      <w:pPr>
        <w:rPr>
          <w:i/>
          <w:iCs/>
          <w:color w:val="C00000"/>
          <w:sz w:val="22"/>
          <w:szCs w:val="22"/>
        </w:rPr>
      </w:pPr>
      <w:r w:rsidRPr="00D02AB5">
        <w:rPr>
          <w:i/>
          <w:iCs/>
          <w:color w:val="C00000"/>
          <w:sz w:val="22"/>
          <w:szCs w:val="22"/>
          <w:vertAlign w:val="superscript"/>
        </w:rPr>
        <w:t>1</w:t>
      </w:r>
      <w:r w:rsidRPr="00D02AB5">
        <w:rPr>
          <w:i/>
          <w:iCs/>
          <w:color w:val="C00000"/>
          <w:sz w:val="22"/>
          <w:szCs w:val="22"/>
        </w:rPr>
        <w:t xml:space="preserve"> “</w:t>
      </w:r>
      <w:proofErr w:type="spellStart"/>
      <w:r w:rsidRPr="00D02AB5">
        <w:rPr>
          <w:i/>
          <w:iCs/>
          <w:color w:val="C00000"/>
          <w:sz w:val="22"/>
          <w:szCs w:val="22"/>
        </w:rPr>
        <w:t>Chrom</w:t>
      </w:r>
      <w:proofErr w:type="spellEnd"/>
      <w:r w:rsidRPr="00D02AB5">
        <w:rPr>
          <w:i/>
          <w:iCs/>
          <w:color w:val="C00000"/>
          <w:sz w:val="22"/>
          <w:szCs w:val="22"/>
        </w:rPr>
        <w:t xml:space="preserve">. records” </w:t>
      </w:r>
      <w:proofErr w:type="gramStart"/>
      <w:r w:rsidRPr="00D02AB5">
        <w:rPr>
          <w:i/>
          <w:iCs/>
          <w:color w:val="C00000"/>
          <w:sz w:val="22"/>
          <w:szCs w:val="22"/>
        </w:rPr>
        <w:t>is</w:t>
      </w:r>
      <w:proofErr w:type="gramEnd"/>
      <w:r w:rsidRPr="00D02AB5">
        <w:rPr>
          <w:i/>
          <w:iCs/>
          <w:color w:val="C00000"/>
          <w:sz w:val="22"/>
          <w:szCs w:val="22"/>
        </w:rPr>
        <w:t xml:space="preserve"> the number of species in a given group for which chromosome number was available. </w:t>
      </w:r>
      <w:r w:rsidRPr="00D02AB5">
        <w:rPr>
          <w:i/>
          <w:iCs/>
          <w:color w:val="C00000"/>
          <w:sz w:val="22"/>
          <w:szCs w:val="22"/>
          <w:vertAlign w:val="superscript"/>
        </w:rPr>
        <w:t>2</w:t>
      </w:r>
      <w:r w:rsidRPr="00D02AB5">
        <w:rPr>
          <w:i/>
          <w:iCs/>
          <w:color w:val="C00000"/>
          <w:sz w:val="22"/>
          <w:szCs w:val="22"/>
        </w:rPr>
        <w:t xml:space="preserve"> “Records genera on tree” is the number of species with chromosome data that match a genus on the phylogeny used for our comparative analysis. </w:t>
      </w:r>
      <w:r w:rsidRPr="00D02AB5">
        <w:rPr>
          <w:i/>
          <w:iCs/>
          <w:color w:val="C00000"/>
          <w:sz w:val="22"/>
          <w:szCs w:val="22"/>
          <w:vertAlign w:val="superscript"/>
        </w:rPr>
        <w:t>3</w:t>
      </w:r>
      <w:r w:rsidRPr="00D02AB5">
        <w:rPr>
          <w:i/>
          <w:iCs/>
          <w:color w:val="C00000"/>
          <w:sz w:val="22"/>
          <w:szCs w:val="22"/>
        </w:rPr>
        <w:t xml:space="preserve"> “Genera on tree” is the number of genera tips in each grouping on our phylogeny.</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3975EB96"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r w:rsidR="000E2B3C" w:rsidRPr="00026A54">
        <w:rPr>
          <w:rFonts w:cstheme="minorHAnsi"/>
          <w:color w:val="C00000"/>
          <w:sz w:val="22"/>
          <w:szCs w:val="22"/>
        </w:rPr>
        <w:t>model,</w:t>
      </w:r>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noProof/>
          <w:color w:val="C00000"/>
          <w:sz w:val="20"/>
          <w:szCs w:val="22"/>
        </w:rPr>
        <w:t>[1]</w:t>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272F7F81" w:rsidR="00B7654A" w:rsidRPr="006751CC" w:rsidRDefault="00B7654A" w:rsidP="00BC649D">
      <w:pPr>
        <w:rPr>
          <w:rFonts w:cstheme="minorHAnsi"/>
          <w:color w:val="C00000"/>
          <w:sz w:val="22"/>
          <w:szCs w:val="22"/>
        </w:rPr>
      </w:pPr>
      <w:r w:rsidRPr="006751CC">
        <w:rPr>
          <w:rFonts w:cstheme="minorHAnsi"/>
          <w:color w:val="C00000"/>
          <w:sz w:val="22"/>
          <w:szCs w:val="22"/>
        </w:rPr>
        <w:t xml:space="preserve">Lines </w:t>
      </w:r>
      <w:ins w:id="102" w:author="Sarah Ruckman" w:date="2020-08-18T20:17:00Z">
        <w:r w:rsidR="00AA1F6B">
          <w:rPr>
            <w:rFonts w:cstheme="minorHAnsi"/>
            <w:color w:val="C00000"/>
            <w:sz w:val="22"/>
            <w:szCs w:val="22"/>
          </w:rPr>
          <w:t>157-159</w:t>
        </w:r>
      </w:ins>
      <w:del w:id="103" w:author="Sarah Ruckman" w:date="2020-08-18T20:17:00Z">
        <w:r w:rsidRPr="006751CC" w:rsidDel="00AA1F6B">
          <w:rPr>
            <w:rFonts w:cstheme="minorHAnsi"/>
            <w:color w:val="C00000"/>
            <w:sz w:val="22"/>
            <w:szCs w:val="22"/>
          </w:rPr>
          <w:delText>162-16</w:delText>
        </w:r>
        <w:r w:rsidR="004E4EEB" w:rsidDel="00AA1F6B">
          <w:rPr>
            <w:rFonts w:cstheme="minorHAnsi"/>
            <w:color w:val="C00000"/>
            <w:sz w:val="22"/>
            <w:szCs w:val="22"/>
          </w:rPr>
          <w:delText>4</w:delText>
        </w:r>
      </w:del>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4B71E351" w:rsidR="00BC649D" w:rsidRPr="00026A54" w:rsidRDefault="00D760A8" w:rsidP="00BC649D">
      <w:pPr>
        <w:rPr>
          <w:rFonts w:cstheme="minorHAnsi"/>
          <w:color w:val="C00000"/>
          <w:sz w:val="22"/>
          <w:szCs w:val="22"/>
        </w:rPr>
      </w:pPr>
      <w:r w:rsidRPr="00026A54">
        <w:rPr>
          <w:rFonts w:cstheme="minorHAnsi"/>
          <w:color w:val="C00000"/>
          <w:sz w:val="22"/>
          <w:szCs w:val="22"/>
        </w:rPr>
        <w:t>Corrected</w:t>
      </w:r>
      <w:ins w:id="104" w:author="Sarah Ruckman" w:date="2020-08-18T20:17:00Z">
        <w:r w:rsidR="00AA1F6B">
          <w:rPr>
            <w:rFonts w:cstheme="minorHAnsi"/>
            <w:color w:val="C00000"/>
            <w:sz w:val="22"/>
            <w:szCs w:val="22"/>
          </w:rPr>
          <w:t xml:space="preserve"> Line 205</w:t>
        </w:r>
      </w:ins>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3144BE63"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lastRenderedPageBreak/>
        <w:t>Lines</w:t>
      </w:r>
      <w:del w:id="105" w:author="Sarah Ruckman" w:date="2020-08-18T20:18:00Z">
        <w:r w:rsidDel="00AA1F6B">
          <w:rPr>
            <w:rFonts w:eastAsia="Times New Roman" w:cstheme="minorHAnsi"/>
            <w:color w:val="C00000"/>
            <w:sz w:val="22"/>
            <w:szCs w:val="22"/>
          </w:rPr>
          <w:delText xml:space="preserve"> </w:delText>
        </w:r>
        <w:r w:rsidR="004E4EEB" w:rsidDel="00AA1F6B">
          <w:rPr>
            <w:rFonts w:eastAsia="Times New Roman" w:cstheme="minorHAnsi"/>
            <w:color w:val="C00000"/>
            <w:sz w:val="22"/>
            <w:szCs w:val="22"/>
          </w:rPr>
          <w:delText>167-168</w:delText>
        </w:r>
      </w:del>
      <w:ins w:id="106" w:author="Sarah Ruckman" w:date="2020-08-18T20:18:00Z">
        <w:r w:rsidR="00AA1F6B">
          <w:rPr>
            <w:rFonts w:eastAsia="Times New Roman" w:cstheme="minorHAnsi"/>
            <w:color w:val="C00000"/>
            <w:sz w:val="22"/>
            <w:szCs w:val="22"/>
          </w:rPr>
          <w:t>162-164</w:t>
        </w:r>
      </w:ins>
      <w:r>
        <w:rPr>
          <w:rFonts w:eastAsia="Times New Roman" w:cstheme="minorHAnsi"/>
          <w:color w:val="C00000"/>
          <w:sz w:val="22"/>
          <w:szCs w:val="22"/>
        </w:rPr>
        <w:t xml:space="preserve">, </w:t>
      </w:r>
      <w:del w:id="107" w:author="Sarah Ruckman" w:date="2020-08-18T20:18:00Z">
        <w:r w:rsidR="004E4EEB" w:rsidDel="00AA1F6B">
          <w:rPr>
            <w:rFonts w:eastAsia="Times New Roman" w:cstheme="minorHAnsi"/>
            <w:color w:val="C00000"/>
            <w:sz w:val="22"/>
            <w:szCs w:val="22"/>
          </w:rPr>
          <w:delText>193-197</w:delText>
        </w:r>
      </w:del>
      <w:ins w:id="108" w:author="Sarah Ruckman" w:date="2020-08-18T20:18:00Z">
        <w:r w:rsidR="00AA1F6B">
          <w:rPr>
            <w:rFonts w:eastAsia="Times New Roman" w:cstheme="minorHAnsi"/>
            <w:color w:val="C00000"/>
            <w:sz w:val="22"/>
            <w:szCs w:val="22"/>
          </w:rPr>
          <w:t>188-192</w:t>
        </w:r>
      </w:ins>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3548AFF6" w:rsidR="00504E27" w:rsidRPr="00026A54" w:rsidRDefault="00504E27" w:rsidP="00BC649D">
      <w:pPr>
        <w:rPr>
          <w:rFonts w:cstheme="minorHAnsi"/>
          <w:color w:val="C00000"/>
          <w:sz w:val="22"/>
          <w:szCs w:val="22"/>
        </w:rPr>
      </w:pPr>
      <w:r w:rsidRPr="00026A54">
        <w:rPr>
          <w:rFonts w:cstheme="minorHAnsi"/>
          <w:color w:val="C00000"/>
          <w:sz w:val="22"/>
          <w:szCs w:val="22"/>
        </w:rPr>
        <w:t>An exponential prior has the advantage of still allowing much higher rates if the data strongly suggest</w:t>
      </w:r>
      <w:ins w:id="109" w:author="Sarah Ruckman" w:date="2020-08-18T20:19:00Z">
        <w:r w:rsidR="00AA1F6B">
          <w:rPr>
            <w:rFonts w:cstheme="minorHAnsi"/>
            <w:color w:val="C00000"/>
            <w:sz w:val="22"/>
            <w:szCs w:val="22"/>
          </w:rPr>
          <w:t>s</w:t>
        </w:r>
      </w:ins>
      <w:r w:rsidRPr="00026A54">
        <w:rPr>
          <w:rFonts w:cstheme="minorHAnsi"/>
          <w:color w:val="C00000"/>
          <w:sz w:val="22"/>
          <w:szCs w:val="22"/>
        </w:rPr>
        <w:t xml:space="preserve">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12097E04" w:rsidR="00504E27" w:rsidRPr="00026A54" w:rsidRDefault="00504E27" w:rsidP="00BC649D">
      <w:pPr>
        <w:rPr>
          <w:rFonts w:cstheme="minorHAnsi"/>
          <w:color w:val="C00000"/>
          <w:sz w:val="22"/>
          <w:szCs w:val="22"/>
        </w:rPr>
      </w:pPr>
      <w:r w:rsidRPr="00026A54">
        <w:rPr>
          <w:rFonts w:cstheme="minorHAnsi"/>
          <w:color w:val="C00000"/>
          <w:sz w:val="22"/>
          <w:szCs w:val="22"/>
        </w:rPr>
        <w:t>With regard to biologically realistic, when Markov models are applied to discrete characters one way that model fitting can fail is when the optimization algorithm begins using very high rates</w:t>
      </w:r>
      <w:del w:id="110" w:author="Claudio Casola" w:date="2020-08-19T16:11:00Z">
        <w:r w:rsidRPr="00026A54" w:rsidDel="00EF6831">
          <w:rPr>
            <w:rFonts w:cstheme="minorHAnsi"/>
            <w:color w:val="C00000"/>
            <w:sz w:val="22"/>
            <w:szCs w:val="22"/>
          </w:rPr>
          <w:delText xml:space="preserve">. </w:delText>
        </w:r>
      </w:del>
      <w:ins w:id="111" w:author="Claudio Casola" w:date="2020-08-19T16:11:00Z">
        <w:r w:rsidR="00EF6831">
          <w:rPr>
            <w:rFonts w:cstheme="minorHAnsi"/>
            <w:color w:val="C00000"/>
            <w:sz w:val="22"/>
            <w:szCs w:val="22"/>
          </w:rPr>
          <w:t>,</w:t>
        </w:r>
        <w:r w:rsidR="00EF6831" w:rsidRPr="00026A54">
          <w:rPr>
            <w:rFonts w:cstheme="minorHAnsi"/>
            <w:color w:val="C00000"/>
            <w:sz w:val="22"/>
            <w:szCs w:val="22"/>
          </w:rPr>
          <w:t xml:space="preserve"> </w:t>
        </w:r>
      </w:ins>
      <w:del w:id="112" w:author="Claudio Casola" w:date="2020-08-19T16:11:00Z">
        <w:r w:rsidRPr="00026A54" w:rsidDel="00EF6831">
          <w:rPr>
            <w:rFonts w:cstheme="minorHAnsi"/>
            <w:color w:val="C00000"/>
            <w:sz w:val="22"/>
            <w:szCs w:val="22"/>
          </w:rPr>
          <w:delText xml:space="preserve">Effectively </w:delText>
        </w:r>
      </w:del>
      <w:ins w:id="113" w:author="Claudio Casola" w:date="2020-08-19T16:11:00Z">
        <w:r w:rsidR="00EF6831">
          <w:rPr>
            <w:rFonts w:cstheme="minorHAnsi"/>
            <w:color w:val="C00000"/>
            <w:sz w:val="22"/>
            <w:szCs w:val="22"/>
          </w:rPr>
          <w:t>e</w:t>
        </w:r>
        <w:r w:rsidR="00EF6831" w:rsidRPr="00026A54">
          <w:rPr>
            <w:rFonts w:cstheme="minorHAnsi"/>
            <w:color w:val="C00000"/>
            <w:sz w:val="22"/>
            <w:szCs w:val="22"/>
          </w:rPr>
          <w:t xml:space="preserve">ffectively </w:t>
        </w:r>
      </w:ins>
      <w:r w:rsidRPr="00026A54">
        <w:rPr>
          <w:rFonts w:cstheme="minorHAnsi"/>
          <w:color w:val="C00000"/>
          <w:sz w:val="22"/>
          <w:szCs w:val="22"/>
        </w:rPr>
        <w:t xml:space="preserve">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r w:rsidR="00810A8A" w:rsidRPr="00026A54">
        <w:rPr>
          <w:rFonts w:cstheme="minorHAnsi"/>
          <w:color w:val="C00000"/>
          <w:sz w:val="22"/>
          <w:szCs w:val="22"/>
        </w:rPr>
        <w:t>two-state</w:t>
      </w:r>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ABFA2FF" w:rsidR="00BC649D" w:rsidRPr="00026A54" w:rsidRDefault="00407AAB" w:rsidP="00BC649D">
      <w:pPr>
        <w:rPr>
          <w:rFonts w:cstheme="minorHAnsi"/>
          <w:color w:val="C00000"/>
          <w:sz w:val="22"/>
          <w:szCs w:val="22"/>
        </w:rPr>
      </w:pPr>
      <w:r w:rsidRPr="00026A54">
        <w:rPr>
          <w:rFonts w:cstheme="minorHAnsi"/>
          <w:color w:val="C00000"/>
          <w:sz w:val="22"/>
          <w:szCs w:val="22"/>
        </w:rPr>
        <w:t>Corrected</w:t>
      </w:r>
      <w:ins w:id="114" w:author="Sarah Ruckman" w:date="2020-08-18T20:20:00Z">
        <w:r w:rsidR="00AA1F6B">
          <w:rPr>
            <w:rFonts w:cstheme="minorHAnsi"/>
            <w:color w:val="C00000"/>
            <w:sz w:val="22"/>
            <w:szCs w:val="22"/>
          </w:rPr>
          <w:t xml:space="preserve"> Line 297</w:t>
        </w:r>
      </w:ins>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07080BC0" w:rsidR="00407AAB" w:rsidRPr="00026A54" w:rsidRDefault="00407AAB" w:rsidP="00407AAB">
      <w:pPr>
        <w:rPr>
          <w:rFonts w:cstheme="minorHAnsi"/>
          <w:color w:val="C00000"/>
          <w:sz w:val="22"/>
          <w:szCs w:val="22"/>
        </w:rPr>
      </w:pPr>
      <w:r w:rsidRPr="00026A54">
        <w:rPr>
          <w:rFonts w:cstheme="minorHAnsi"/>
          <w:color w:val="C00000"/>
          <w:sz w:val="22"/>
          <w:szCs w:val="22"/>
        </w:rPr>
        <w:t>Corrected</w:t>
      </w:r>
      <w:ins w:id="115" w:author="Sarah Ruckman" w:date="2020-08-18T20:21:00Z">
        <w:r w:rsidR="00AA1F6B">
          <w:rPr>
            <w:rFonts w:cstheme="minorHAnsi"/>
            <w:color w:val="C00000"/>
            <w:sz w:val="22"/>
            <w:szCs w:val="22"/>
          </w:rPr>
          <w:t xml:space="preserve"> Line 299</w:t>
        </w:r>
      </w:ins>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10"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r>
      <w:r w:rsidR="00BC649D" w:rsidRPr="00DB337B">
        <w:rPr>
          <w:rFonts w:cstheme="minorHAnsi"/>
          <w:sz w:val="22"/>
          <w:szCs w:val="22"/>
        </w:rPr>
        <w:lastRenderedPageBreak/>
        <w:t>package is in the early stages of development and should not be used for any analysis</w:t>
      </w:r>
      <w:r w:rsidR="00BC649D" w:rsidRPr="00DB337B">
        <w:rPr>
          <w:rFonts w:cstheme="minorHAnsi"/>
          <w:sz w:val="22"/>
          <w:szCs w:val="22"/>
        </w:rPr>
        <w:br/>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7E79ED" w:rsidP="007E79ED">
      <w:pPr>
        <w:pStyle w:val="EndNoteBibliography"/>
        <w:ind w:left="720" w:hanging="720"/>
        <w:rPr>
          <w:noProof/>
        </w:rPr>
      </w:pPr>
      <w:r w:rsidRPr="007E79ED">
        <w:rPr>
          <w:noProof/>
        </w:rPr>
        <w:t>1.</w:t>
      </w:r>
      <w:r w:rsidRPr="007E79ED">
        <w:rPr>
          <w:noProof/>
        </w:rPr>
        <w:tab/>
        <w:t xml:space="preserve">Blackmon, H.; Justison, J.; Mayrose, I.; Goldberg, E.E. Meiotic drive shapes rates of karyotype evolution in mammals. </w:t>
      </w:r>
      <w:r w:rsidRPr="007E79ED">
        <w:rPr>
          <w:i/>
          <w:noProof/>
        </w:rPr>
        <w:t xml:space="preserve">Evolution </w:t>
      </w:r>
      <w:r w:rsidRPr="007E79ED">
        <w:rPr>
          <w:b/>
          <w:noProof/>
        </w:rPr>
        <w:t>2019</w:t>
      </w:r>
      <w:r w:rsidRPr="007E79ED">
        <w:rPr>
          <w:noProof/>
        </w:rPr>
        <w:t xml:space="preserve">, </w:t>
      </w:r>
      <w:r w:rsidRPr="007E79ED">
        <w:rPr>
          <w:i/>
          <w:noProof/>
        </w:rPr>
        <w:t>73</w:t>
      </w:r>
      <w:r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5E5B9C">
      <w:pPr>
        <w:rPr>
          <w:rFonts w:cstheme="minorHAnsi"/>
          <w:b/>
          <w:sz w:val="22"/>
          <w:szCs w:val="22"/>
        </w:rPr>
      </w:pPr>
    </w:p>
    <w:sectPr w:rsidR="005E5B9C" w:rsidRPr="00DB337B"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udio Casola" w:date="2020-08-19T16:23:00Z" w:initials="CC">
    <w:p w14:paraId="3E10B9E8" w14:textId="3CDD9078" w:rsidR="004F06FD" w:rsidRDefault="004F06FD">
      <w:pPr>
        <w:pStyle w:val="CommentText"/>
      </w:pPr>
      <w:r>
        <w:rPr>
          <w:rStyle w:val="CommentReference"/>
        </w:rPr>
        <w:annotationRef/>
      </w:r>
      <w:r>
        <w:t xml:space="preserve">Aren’t some nucleotide substitution models agnostic in this sense? I am thinking of the free model of </w:t>
      </w:r>
      <w:proofErr w:type="spellStart"/>
      <w:r>
        <w:t>codeml</w:t>
      </w:r>
      <w:proofErr w:type="spellEnd"/>
      <w:r>
        <w:t>.</w:t>
      </w:r>
      <w:r w:rsidR="005A2894">
        <w:t xml:space="preserve"> </w:t>
      </w:r>
      <w:r w:rsidR="007856A2">
        <w:t>Anyway, it’s not critical.</w:t>
      </w:r>
    </w:p>
  </w:comment>
  <w:comment w:id="26" w:author="Claudio Casola" w:date="2020-08-19T15:51:00Z" w:initials="CC">
    <w:p w14:paraId="234AA03F" w14:textId="473E12DE" w:rsidR="00FB1015" w:rsidRDefault="00FB1015">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0B9E8" w15:done="0"/>
  <w15:commentEx w15:paraId="234AA0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0B9E8" w16cid:durableId="22E7E2AA"/>
  <w16cid:commentId w16cid:paraId="234AA03F" w16cid:durableId="22E7E2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Ruckman">
    <w15:presenceInfo w15:providerId="Windows Live" w15:userId="ea2b557ca9b78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01951"/>
    <w:rsid w:val="00026A54"/>
    <w:rsid w:val="00043413"/>
    <w:rsid w:val="000927F2"/>
    <w:rsid w:val="000E2B3C"/>
    <w:rsid w:val="000E5351"/>
    <w:rsid w:val="000E6F37"/>
    <w:rsid w:val="00103EAB"/>
    <w:rsid w:val="00206714"/>
    <w:rsid w:val="00215F10"/>
    <w:rsid w:val="0027083A"/>
    <w:rsid w:val="002A05AD"/>
    <w:rsid w:val="002D7B52"/>
    <w:rsid w:val="00341786"/>
    <w:rsid w:val="003479D8"/>
    <w:rsid w:val="00362804"/>
    <w:rsid w:val="0038682F"/>
    <w:rsid w:val="003B2CB3"/>
    <w:rsid w:val="003C0E07"/>
    <w:rsid w:val="003D4314"/>
    <w:rsid w:val="003E5893"/>
    <w:rsid w:val="003F0FE9"/>
    <w:rsid w:val="003F6A27"/>
    <w:rsid w:val="00404D1D"/>
    <w:rsid w:val="00407AAB"/>
    <w:rsid w:val="004406BA"/>
    <w:rsid w:val="004A264E"/>
    <w:rsid w:val="004B44B5"/>
    <w:rsid w:val="004E4EEB"/>
    <w:rsid w:val="004F06FD"/>
    <w:rsid w:val="00503247"/>
    <w:rsid w:val="00504E27"/>
    <w:rsid w:val="00560CFC"/>
    <w:rsid w:val="00594C8B"/>
    <w:rsid w:val="005974A3"/>
    <w:rsid w:val="005A2894"/>
    <w:rsid w:val="005A42F8"/>
    <w:rsid w:val="005B24D6"/>
    <w:rsid w:val="005B3CFD"/>
    <w:rsid w:val="005E5B9C"/>
    <w:rsid w:val="00605154"/>
    <w:rsid w:val="0066237B"/>
    <w:rsid w:val="006751CC"/>
    <w:rsid w:val="006900F5"/>
    <w:rsid w:val="006A1A7E"/>
    <w:rsid w:val="006A57EA"/>
    <w:rsid w:val="00715F12"/>
    <w:rsid w:val="007413FE"/>
    <w:rsid w:val="00745B48"/>
    <w:rsid w:val="00772438"/>
    <w:rsid w:val="00783211"/>
    <w:rsid w:val="007856A2"/>
    <w:rsid w:val="007C1766"/>
    <w:rsid w:val="007E79ED"/>
    <w:rsid w:val="00810A8A"/>
    <w:rsid w:val="008274BE"/>
    <w:rsid w:val="00833B02"/>
    <w:rsid w:val="00845083"/>
    <w:rsid w:val="008722D3"/>
    <w:rsid w:val="00877C25"/>
    <w:rsid w:val="00887610"/>
    <w:rsid w:val="008925B5"/>
    <w:rsid w:val="0090352F"/>
    <w:rsid w:val="009044A3"/>
    <w:rsid w:val="009363D0"/>
    <w:rsid w:val="00A02BAB"/>
    <w:rsid w:val="00A22DED"/>
    <w:rsid w:val="00A44E1E"/>
    <w:rsid w:val="00A631A4"/>
    <w:rsid w:val="00AA1F6B"/>
    <w:rsid w:val="00AD29A3"/>
    <w:rsid w:val="00AE17CE"/>
    <w:rsid w:val="00AF0796"/>
    <w:rsid w:val="00AF60D9"/>
    <w:rsid w:val="00B11EE0"/>
    <w:rsid w:val="00B36598"/>
    <w:rsid w:val="00B36728"/>
    <w:rsid w:val="00B7654A"/>
    <w:rsid w:val="00BC649D"/>
    <w:rsid w:val="00C36505"/>
    <w:rsid w:val="00C62A3D"/>
    <w:rsid w:val="00C80EEF"/>
    <w:rsid w:val="00D02AB5"/>
    <w:rsid w:val="00D760A8"/>
    <w:rsid w:val="00DA603D"/>
    <w:rsid w:val="00DB337B"/>
    <w:rsid w:val="00E31FF3"/>
    <w:rsid w:val="00E568C4"/>
    <w:rsid w:val="00EF6831"/>
    <w:rsid w:val="00F24BE3"/>
    <w:rsid w:val="00FB1015"/>
    <w:rsid w:val="00FB5D84"/>
    <w:rsid w:val="00FE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16CF4"/>
  <w15:docId w15:val="{1909D32C-6161-904B-A895-0F06C579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customStyle="1" w:styleId="UnresolvedMention1">
    <w:name w:val="Unresolved Mention1"/>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about:blank" TargetMode="Externa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Jonika</cp:lastModifiedBy>
  <cp:revision>2</cp:revision>
  <dcterms:created xsi:type="dcterms:W3CDTF">2020-08-19T22:44:00Z</dcterms:created>
  <dcterms:modified xsi:type="dcterms:W3CDTF">2020-08-19T22:44:00Z</dcterms:modified>
</cp:coreProperties>
</file>