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FD563" w14:textId="4D761A36" w:rsidR="004A264E" w:rsidRPr="00DB337B" w:rsidRDefault="004A264E" w:rsidP="004A264E">
      <w:pPr>
        <w:rPr>
          <w:rFonts w:eastAsia="Times New Roman" w:cstheme="minorHAnsi"/>
          <w:sz w:val="22"/>
          <w:szCs w:val="22"/>
        </w:rPr>
      </w:pPr>
      <w:r w:rsidRPr="00DB337B">
        <w:rPr>
          <w:rFonts w:eastAsia="Times New Roman" w:cstheme="minorHAnsi"/>
          <w:color w:val="000000"/>
          <w:sz w:val="22"/>
          <w:szCs w:val="22"/>
        </w:rPr>
        <w:t xml:space="preserve">We thank the reviewers for providing thoughtful comments that have helped us to improve this manuscript. We have incorporated changes that address the reviewer’s concerns, and significantly improved the clarity of the manuscript. We hope that you find the revised manuscript suitable for publication. Below we have included each of the reviewer's comments and our responses in </w:t>
      </w:r>
      <w:r w:rsidR="009044A3" w:rsidRPr="00DB337B">
        <w:rPr>
          <w:rFonts w:eastAsia="Times New Roman" w:cstheme="minorHAnsi"/>
          <w:color w:val="C00000"/>
          <w:sz w:val="22"/>
          <w:szCs w:val="22"/>
        </w:rPr>
        <w:t>red</w:t>
      </w:r>
      <w:r w:rsidRPr="00DB337B">
        <w:rPr>
          <w:rFonts w:eastAsia="Times New Roman" w:cstheme="minorHAnsi"/>
          <w:color w:val="000000"/>
          <w:sz w:val="22"/>
          <w:szCs w:val="22"/>
        </w:rPr>
        <w:t>.</w:t>
      </w:r>
      <w:r w:rsidR="00DB337B">
        <w:rPr>
          <w:rFonts w:eastAsia="Times New Roman" w:cstheme="minorHAnsi"/>
          <w:color w:val="000000"/>
          <w:sz w:val="22"/>
          <w:szCs w:val="22"/>
        </w:rPr>
        <w:t xml:space="preserve"> Any text that has been added to the manuscript is italicized in this response letter.</w:t>
      </w:r>
      <w:r w:rsidRPr="00DB337B">
        <w:rPr>
          <w:rFonts w:eastAsia="Times New Roman" w:cstheme="minorHAnsi"/>
          <w:color w:val="000000"/>
          <w:sz w:val="22"/>
          <w:szCs w:val="22"/>
        </w:rPr>
        <w:t>  </w:t>
      </w:r>
    </w:p>
    <w:p w14:paraId="25C99726" w14:textId="34A14540" w:rsidR="00A631A4" w:rsidRPr="00DB337B" w:rsidRDefault="00A631A4">
      <w:pPr>
        <w:rPr>
          <w:rFonts w:cstheme="minorHAnsi"/>
          <w:sz w:val="22"/>
          <w:szCs w:val="22"/>
        </w:rPr>
      </w:pPr>
    </w:p>
    <w:p w14:paraId="29EA6B16" w14:textId="0E318126" w:rsidR="005E5B9C" w:rsidRPr="00DB337B" w:rsidRDefault="005E5B9C">
      <w:pPr>
        <w:rPr>
          <w:rFonts w:cstheme="minorHAnsi"/>
          <w:b/>
          <w:sz w:val="22"/>
          <w:szCs w:val="22"/>
        </w:rPr>
      </w:pPr>
      <w:r w:rsidRPr="00DB337B">
        <w:rPr>
          <w:rFonts w:cstheme="minorHAnsi"/>
          <w:b/>
          <w:sz w:val="22"/>
          <w:szCs w:val="22"/>
        </w:rPr>
        <w:t>Reviewer 1</w:t>
      </w:r>
    </w:p>
    <w:p w14:paraId="1C343ED6" w14:textId="1B5B5BC8" w:rsidR="005E5B9C" w:rsidRPr="00DB337B" w:rsidRDefault="005E5B9C">
      <w:pPr>
        <w:rPr>
          <w:rFonts w:cstheme="minorHAnsi"/>
          <w:b/>
          <w:sz w:val="22"/>
          <w:szCs w:val="22"/>
        </w:rPr>
      </w:pPr>
    </w:p>
    <w:p w14:paraId="252BE902"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A main issue is that the authors praise their current study to go deeper than a former study that looked at the impact of holocentricity at the level of orders (line 75) and indeed the authors use several genera per order. However, the results amalgamate the inferences again to an order level (same in the abstract - line 26). It would be important to assess and discuss the variation within each order also because such variation may provide hints about the underlying processes. This has been shown for Lepidoptera in De Vos et al. (2020 Philosophical Transactions of the Royal Society B) where the authors compared rates of speciation in relation to chromosomal variation.</w:t>
      </w:r>
    </w:p>
    <w:p w14:paraId="1ADCB870" w14:textId="5085B3F5" w:rsidR="005E5B9C" w:rsidRPr="00DB337B" w:rsidRDefault="005E5B9C">
      <w:pPr>
        <w:rPr>
          <w:rFonts w:cstheme="minorHAnsi"/>
          <w:b/>
          <w:sz w:val="22"/>
          <w:szCs w:val="22"/>
        </w:rPr>
      </w:pPr>
    </w:p>
    <w:p w14:paraId="3A2EF63A" w14:textId="1027A51F" w:rsidR="003F0FE9" w:rsidRPr="00DB337B" w:rsidRDefault="005B24D6">
      <w:pPr>
        <w:rPr>
          <w:rFonts w:cstheme="minorHAnsi"/>
          <w:color w:val="C00000"/>
          <w:sz w:val="22"/>
          <w:szCs w:val="22"/>
        </w:rPr>
      </w:pPr>
      <w:r w:rsidRPr="00DB337B">
        <w:rPr>
          <w:rFonts w:cstheme="minorHAnsi"/>
          <w:color w:val="C00000"/>
          <w:sz w:val="22"/>
          <w:szCs w:val="22"/>
        </w:rPr>
        <w:t xml:space="preserve">The </w:t>
      </w:r>
      <w:r w:rsidR="003F0FE9" w:rsidRPr="00DB337B">
        <w:rPr>
          <w:rFonts w:cstheme="minorHAnsi"/>
          <w:color w:val="C00000"/>
          <w:sz w:val="22"/>
          <w:szCs w:val="22"/>
        </w:rPr>
        <w:t>pervious study the reviewer mentions only assessed simple difference in chromosome number</w:t>
      </w:r>
      <w:r w:rsidR="00DB337B" w:rsidRPr="00DB337B">
        <w:rPr>
          <w:rFonts w:cstheme="minorHAnsi"/>
          <w:color w:val="C00000"/>
          <w:sz w:val="22"/>
          <w:szCs w:val="22"/>
        </w:rPr>
        <w:t xml:space="preserve">. We have clarified this in the </w:t>
      </w:r>
      <w:r w:rsidR="003F0FE9" w:rsidRPr="00DB337B">
        <w:rPr>
          <w:rFonts w:cstheme="minorHAnsi"/>
          <w:color w:val="C00000"/>
          <w:sz w:val="22"/>
          <w:szCs w:val="22"/>
        </w:rPr>
        <w:t xml:space="preserve">introduction. </w:t>
      </w:r>
    </w:p>
    <w:p w14:paraId="52E78487" w14:textId="77777777" w:rsidR="00DB337B" w:rsidRPr="00DB337B" w:rsidRDefault="00DB337B">
      <w:pPr>
        <w:rPr>
          <w:rFonts w:cstheme="minorHAnsi"/>
          <w:color w:val="C00000"/>
          <w:sz w:val="22"/>
          <w:szCs w:val="22"/>
        </w:rPr>
      </w:pPr>
    </w:p>
    <w:p w14:paraId="5BF64324" w14:textId="0C23C274" w:rsidR="00DB337B" w:rsidRPr="00DB337B" w:rsidRDefault="00DB337B">
      <w:pPr>
        <w:rPr>
          <w:rFonts w:cstheme="minorHAnsi"/>
          <w:color w:val="C00000"/>
          <w:sz w:val="22"/>
          <w:szCs w:val="22"/>
        </w:rPr>
      </w:pPr>
      <w:r w:rsidRPr="00DB337B">
        <w:rPr>
          <w:rFonts w:cstheme="minorHAnsi"/>
          <w:color w:val="C00000"/>
          <w:sz w:val="22"/>
          <w:szCs w:val="22"/>
        </w:rPr>
        <w:t xml:space="preserve">Lines XXX. </w:t>
      </w:r>
    </w:p>
    <w:p w14:paraId="71A9B7F0" w14:textId="77777777" w:rsidR="003F0FE9" w:rsidRPr="00DB337B" w:rsidRDefault="003F0FE9">
      <w:pPr>
        <w:rPr>
          <w:rFonts w:cstheme="minorHAnsi"/>
          <w:i/>
          <w:iCs/>
          <w:color w:val="C00000"/>
          <w:sz w:val="22"/>
          <w:szCs w:val="22"/>
        </w:rPr>
      </w:pPr>
    </w:p>
    <w:p w14:paraId="1198FE41" w14:textId="461DB319" w:rsidR="003F0FE9" w:rsidRPr="00DB337B" w:rsidRDefault="003F0FE9">
      <w:pPr>
        <w:rPr>
          <w:rFonts w:cstheme="minorHAnsi"/>
          <w:i/>
          <w:iCs/>
          <w:color w:val="C00000"/>
          <w:sz w:val="22"/>
          <w:szCs w:val="22"/>
        </w:rPr>
      </w:pPr>
      <w:r w:rsidRPr="00DB337B">
        <w:rPr>
          <w:rFonts w:cstheme="minorHAnsi"/>
          <w:i/>
          <w:iCs/>
          <w:color w:val="C00000"/>
          <w:sz w:val="22"/>
          <w:szCs w:val="22"/>
        </w:rPr>
        <w:t>“</w:t>
      </w:r>
      <w:r w:rsidR="00A44E1E" w:rsidRPr="00DB337B">
        <w:rPr>
          <w:rFonts w:cstheme="minorHAnsi"/>
          <w:i/>
          <w:iCs/>
          <w:color w:val="C00000"/>
          <w:sz w:val="22"/>
          <w:szCs w:val="22"/>
        </w:rPr>
        <w:t>This previous study was limited to an order level analysis and only tested whether the mean chromosome number among monocentric and holocentric clades was different.</w:t>
      </w:r>
      <w:r w:rsidRPr="00DB337B">
        <w:rPr>
          <w:rFonts w:cstheme="minorHAnsi"/>
          <w:i/>
          <w:iCs/>
          <w:color w:val="C00000"/>
          <w:sz w:val="22"/>
          <w:szCs w:val="22"/>
        </w:rPr>
        <w:t>”</w:t>
      </w:r>
    </w:p>
    <w:p w14:paraId="1051C01F" w14:textId="77777777" w:rsidR="003F0FE9" w:rsidRPr="00DB337B" w:rsidRDefault="003F0FE9">
      <w:pPr>
        <w:rPr>
          <w:rFonts w:cstheme="minorHAnsi"/>
          <w:color w:val="C00000"/>
          <w:sz w:val="22"/>
          <w:szCs w:val="22"/>
        </w:rPr>
      </w:pPr>
    </w:p>
    <w:p w14:paraId="33063D54" w14:textId="2AEAF43F" w:rsidR="003F0FE9" w:rsidRPr="00DB337B" w:rsidRDefault="003F0FE9">
      <w:pPr>
        <w:rPr>
          <w:rFonts w:cstheme="minorHAnsi"/>
          <w:color w:val="C00000"/>
          <w:sz w:val="22"/>
          <w:szCs w:val="22"/>
        </w:rPr>
      </w:pPr>
      <w:r w:rsidRPr="00DB337B">
        <w:rPr>
          <w:rFonts w:cstheme="minorHAnsi"/>
          <w:color w:val="C00000"/>
          <w:sz w:val="22"/>
          <w:szCs w:val="22"/>
        </w:rPr>
        <w:t xml:space="preserve">The study we present here uses a recently developed method of estimating rates of chromosome fissions and fusions </w:t>
      </w:r>
      <w:r w:rsidRPr="00DB337B">
        <w:rPr>
          <w:rFonts w:cstheme="minorHAnsi"/>
          <w:color w:val="C00000"/>
          <w:sz w:val="22"/>
          <w:szCs w:val="22"/>
        </w:rPr>
        <w:fldChar w:fldCharType="begin"/>
      </w:r>
      <w:r w:rsidRPr="00DB337B">
        <w:rPr>
          <w:rFonts w:cstheme="minorHAnsi"/>
          <w:color w:val="C00000"/>
          <w:sz w:val="22"/>
          <w:szCs w:val="22"/>
        </w:rPr>
        <w:instrText xml:space="preserve"> ADDIN EN.CITE &lt;EndNote&gt;&lt;Cite&gt;&lt;Author&gt;Blackmon&lt;/Author&gt;&lt;Year&gt;2019&lt;/Year&gt;&lt;RecNum&gt;2717&lt;/RecNum&gt;&lt;DisplayText&gt;&lt;style size="10"&gt;[1]&lt;/style&gt;&lt;/DisplayText&gt;&lt;record&gt;&lt;rec-number&gt;2717&lt;/rec-number&gt;&lt;foreign-keys&gt;&lt;key app="EN" db-id="20tzrfeaqpde50e5e2dvtwp7sr5fsss0txe9" timestamp="1554161149"&gt;2717&lt;/key&gt;&lt;/foreign-keys&gt;&lt;ref-type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periodical&gt;&lt;pages&gt;511-523&lt;/pages&gt;&lt;volume&gt;73&lt;/volume&gt;&lt;number&gt;3&lt;/number&gt;&lt;dates&gt;&lt;year&gt;2019&lt;/year&gt;&lt;/dates&gt;&lt;isbn&gt;0014-3820&lt;/isbn&gt;&lt;urls&gt;&lt;/urls&gt;&lt;/record&gt;&lt;/Cite&gt;&lt;/EndNote&gt;</w:instrText>
      </w:r>
      <w:r w:rsidRPr="00DB337B">
        <w:rPr>
          <w:rFonts w:cstheme="minorHAnsi"/>
          <w:color w:val="C00000"/>
          <w:sz w:val="22"/>
          <w:szCs w:val="22"/>
        </w:rPr>
        <w:fldChar w:fldCharType="separate"/>
      </w:r>
      <w:r w:rsidRPr="00DB337B">
        <w:rPr>
          <w:rFonts w:cstheme="minorHAnsi"/>
          <w:noProof/>
          <w:color w:val="C00000"/>
          <w:sz w:val="22"/>
          <w:szCs w:val="22"/>
        </w:rPr>
        <w:t>[1]</w:t>
      </w:r>
      <w:r w:rsidRPr="00DB337B">
        <w:rPr>
          <w:rFonts w:cstheme="minorHAnsi"/>
          <w:color w:val="C00000"/>
          <w:sz w:val="22"/>
          <w:szCs w:val="22"/>
        </w:rPr>
        <w:fldChar w:fldCharType="end"/>
      </w:r>
      <w:r w:rsidRPr="00DB337B">
        <w:rPr>
          <w:rFonts w:cstheme="minorHAnsi"/>
          <w:color w:val="C00000"/>
          <w:sz w:val="22"/>
          <w:szCs w:val="22"/>
        </w:rPr>
        <w:t>.</w:t>
      </w:r>
      <w:r w:rsidR="005B24D6" w:rsidRPr="00DB337B">
        <w:rPr>
          <w:rFonts w:cstheme="minorHAnsi"/>
          <w:color w:val="C00000"/>
          <w:sz w:val="22"/>
          <w:szCs w:val="22"/>
        </w:rPr>
        <w:t xml:space="preserve"> </w:t>
      </w:r>
      <w:r w:rsidRPr="00DB337B">
        <w:rPr>
          <w:rFonts w:cstheme="minorHAnsi"/>
          <w:color w:val="C00000"/>
          <w:sz w:val="22"/>
          <w:szCs w:val="22"/>
        </w:rPr>
        <w:t>Since all</w:t>
      </w:r>
      <w:r w:rsidR="005B24D6" w:rsidRPr="00DB337B">
        <w:rPr>
          <w:rFonts w:cstheme="minorHAnsi"/>
          <w:color w:val="C00000"/>
          <w:sz w:val="22"/>
          <w:szCs w:val="22"/>
        </w:rPr>
        <w:t xml:space="preserve"> clade</w:t>
      </w:r>
      <w:r w:rsidRPr="00DB337B">
        <w:rPr>
          <w:rFonts w:cstheme="minorHAnsi"/>
          <w:color w:val="C00000"/>
          <w:sz w:val="22"/>
          <w:szCs w:val="22"/>
        </w:rPr>
        <w:t>s</w:t>
      </w:r>
      <w:r w:rsidR="005B24D6" w:rsidRPr="00DB337B">
        <w:rPr>
          <w:rFonts w:cstheme="minorHAnsi"/>
          <w:color w:val="C00000"/>
          <w:sz w:val="22"/>
          <w:szCs w:val="22"/>
        </w:rPr>
        <w:t xml:space="preserve"> are </w:t>
      </w:r>
      <w:r w:rsidRPr="00DB337B">
        <w:rPr>
          <w:rFonts w:cstheme="minorHAnsi"/>
          <w:color w:val="C00000"/>
          <w:sz w:val="22"/>
          <w:szCs w:val="22"/>
        </w:rPr>
        <w:t xml:space="preserve">monomorphic with regard to centromere type reviewing the data at an </w:t>
      </w:r>
      <w:r w:rsidR="005B24D6" w:rsidRPr="00DB337B">
        <w:rPr>
          <w:rFonts w:cstheme="minorHAnsi"/>
          <w:color w:val="C00000"/>
          <w:sz w:val="22"/>
          <w:szCs w:val="22"/>
        </w:rPr>
        <w:t xml:space="preserve">order level </w:t>
      </w:r>
      <w:r w:rsidRPr="00DB337B">
        <w:rPr>
          <w:rFonts w:cstheme="minorHAnsi"/>
          <w:color w:val="C00000"/>
          <w:sz w:val="22"/>
          <w:szCs w:val="22"/>
        </w:rPr>
        <w:t>still seems appropriate (Figure 3) but this is done in addition to the insect wide analysis that incorporates all available data for all orders simultaneously (Figure 2)</w:t>
      </w:r>
      <w:r w:rsidR="005B24D6" w:rsidRPr="00DB337B">
        <w:rPr>
          <w:rFonts w:cstheme="minorHAnsi"/>
          <w:color w:val="C00000"/>
          <w:sz w:val="22"/>
          <w:szCs w:val="22"/>
        </w:rPr>
        <w:t xml:space="preserve">. </w:t>
      </w:r>
    </w:p>
    <w:p w14:paraId="6809882D" w14:textId="77777777" w:rsidR="003F0FE9" w:rsidRPr="00DB337B" w:rsidRDefault="003F0FE9">
      <w:pPr>
        <w:rPr>
          <w:rFonts w:cstheme="minorHAnsi"/>
          <w:color w:val="C00000"/>
          <w:sz w:val="22"/>
          <w:szCs w:val="22"/>
        </w:rPr>
      </w:pPr>
    </w:p>
    <w:p w14:paraId="3F72EC65" w14:textId="4D66E64A" w:rsidR="005B24D6" w:rsidRPr="00DB337B" w:rsidRDefault="003F0FE9">
      <w:pPr>
        <w:rPr>
          <w:rFonts w:cstheme="minorHAnsi"/>
          <w:color w:val="C00000"/>
          <w:sz w:val="22"/>
          <w:szCs w:val="22"/>
        </w:rPr>
      </w:pPr>
      <w:r w:rsidRPr="00DB337B">
        <w:rPr>
          <w:rFonts w:cstheme="minorHAnsi"/>
          <w:color w:val="C00000"/>
          <w:sz w:val="22"/>
          <w:szCs w:val="22"/>
        </w:rPr>
        <w:t xml:space="preserve">With regard to variation within an order, we agree that this is an interesting idea. However, there is currently a lack of methods to evaluate rate variation within a phylogeny for the evolution of discrete traits. The only existing methods are </w:t>
      </w:r>
      <w:r w:rsidR="00A22DED" w:rsidRPr="00DB337B">
        <w:rPr>
          <w:rFonts w:cstheme="minorHAnsi"/>
          <w:color w:val="C00000"/>
          <w:sz w:val="22"/>
          <w:szCs w:val="22"/>
        </w:rPr>
        <w:t xml:space="preserve">like the one we have applied here where the investigator must a priori provide a hypothesis about what groups of species are allowed to vary in rates of evolution (e.g. in the current study we allow holocentric and monocentric lineages to have different rates of evolution). We are currently in the process of developing comparative methods that would allow for a more agnostic approach to investigating regions of increased or decreased rates of evolution in discrete traits but it is still under heavy development and testing and is not ready to be applied to any empirical analyses. </w:t>
      </w:r>
    </w:p>
    <w:p w14:paraId="7F668571" w14:textId="1B1A461A" w:rsidR="005E5B9C" w:rsidRPr="00DB337B" w:rsidRDefault="005E5B9C">
      <w:pPr>
        <w:rPr>
          <w:rFonts w:cstheme="minorHAnsi"/>
          <w:sz w:val="22"/>
          <w:szCs w:val="22"/>
        </w:rPr>
      </w:pPr>
    </w:p>
    <w:p w14:paraId="1046F1E6"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Another potential issue I see is that chromosome numbers per genus can be very variable. The authors tried to get around with this by sampling from the distribution (lines 238/239), but how robust is this and how does such variation relate to the variation in R?</w:t>
      </w:r>
    </w:p>
    <w:p w14:paraId="5A000545" w14:textId="71F67F4B" w:rsidR="005E5B9C" w:rsidRPr="00DB337B" w:rsidRDefault="005E5B9C">
      <w:pPr>
        <w:rPr>
          <w:rFonts w:cstheme="minorHAnsi"/>
          <w:sz w:val="22"/>
          <w:szCs w:val="22"/>
        </w:rPr>
      </w:pPr>
    </w:p>
    <w:p w14:paraId="4FA95CD4" w14:textId="5C6EEE98" w:rsidR="00594C8B" w:rsidRPr="00DB337B" w:rsidRDefault="00A22DED">
      <w:pPr>
        <w:rPr>
          <w:rFonts w:cstheme="minorHAnsi"/>
          <w:color w:val="C00000"/>
          <w:sz w:val="22"/>
          <w:szCs w:val="22"/>
        </w:rPr>
      </w:pPr>
      <w:r w:rsidRPr="00DB337B">
        <w:rPr>
          <w:rFonts w:cstheme="minorHAnsi"/>
          <w:color w:val="C00000"/>
          <w:sz w:val="22"/>
          <w:szCs w:val="22"/>
        </w:rPr>
        <w:t xml:space="preserve">The sampling approach that we use is relatively common </w:t>
      </w:r>
      <w:r w:rsidR="00594C8B" w:rsidRPr="00DB337B">
        <w:rPr>
          <w:rFonts w:cstheme="minorHAnsi"/>
          <w:color w:val="C00000"/>
          <w:sz w:val="22"/>
          <w:szCs w:val="22"/>
        </w:rPr>
        <w:t xml:space="preserve">in </w:t>
      </w:r>
      <w:r w:rsidR="00341786" w:rsidRPr="00DB337B">
        <w:rPr>
          <w:rFonts w:cstheme="minorHAnsi"/>
          <w:color w:val="C00000"/>
          <w:sz w:val="22"/>
          <w:szCs w:val="22"/>
        </w:rPr>
        <w:t>comparative analyses.</w:t>
      </w:r>
      <w:r w:rsidR="00594C8B" w:rsidRPr="00DB337B">
        <w:rPr>
          <w:rFonts w:cstheme="minorHAnsi"/>
          <w:color w:val="C00000"/>
          <w:sz w:val="22"/>
          <w:szCs w:val="22"/>
        </w:rPr>
        <w:t xml:space="preserve"> However, we were unable to find any robust analysis that shows how it might impact inferences of this type. We chose to perform a bootstrap analysis to test for sensitivity to sampling of chromosome number and for the use of only 100 trees from the posterior distribution. This analysis is now included in the supplemental material:</w:t>
      </w:r>
    </w:p>
    <w:p w14:paraId="54B62E78" w14:textId="77777777" w:rsidR="00594C8B" w:rsidRPr="00DB337B" w:rsidRDefault="00594C8B">
      <w:pPr>
        <w:rPr>
          <w:rFonts w:cstheme="minorHAnsi"/>
          <w:color w:val="C00000"/>
          <w:sz w:val="22"/>
          <w:szCs w:val="22"/>
        </w:rPr>
      </w:pPr>
    </w:p>
    <w:p w14:paraId="23DDE73D" w14:textId="59704167" w:rsidR="00B11EE0" w:rsidRPr="00DB337B" w:rsidRDefault="00A44E1E">
      <w:pPr>
        <w:rPr>
          <w:rFonts w:cstheme="minorHAnsi"/>
          <w:i/>
          <w:iCs/>
          <w:color w:val="C00000"/>
          <w:sz w:val="22"/>
          <w:szCs w:val="22"/>
        </w:rPr>
      </w:pPr>
      <w:r w:rsidRPr="00DB337B">
        <w:rPr>
          <w:rFonts w:cstheme="minorHAnsi"/>
          <w:i/>
          <w:iCs/>
          <w:color w:val="C00000"/>
          <w:sz w:val="22"/>
          <w:szCs w:val="22"/>
        </w:rPr>
        <w:t>One potential concern with our analysis approach is that we are using a phylogeny with only a single tip for each genus included in our analysis, but in many cases, we have multiple species in a given genus and sometimes they vary in chromosome number. Our solution was to randomly sample from all species in a given genus and assign one of the observed chromosome numbers for each genus tip in our phylogeny. Using these sampled chromosome numbers</w:t>
      </w:r>
      <w:r w:rsidR="00B11EE0" w:rsidRPr="00DB337B">
        <w:rPr>
          <w:rFonts w:cstheme="minorHAnsi"/>
          <w:i/>
          <w:iCs/>
          <w:color w:val="C00000"/>
          <w:sz w:val="22"/>
          <w:szCs w:val="22"/>
        </w:rPr>
        <w:t>,</w:t>
      </w:r>
      <w:r w:rsidRPr="00DB337B">
        <w:rPr>
          <w:rFonts w:cstheme="minorHAnsi"/>
          <w:i/>
          <w:iCs/>
          <w:color w:val="C00000"/>
          <w:sz w:val="22"/>
          <w:szCs w:val="22"/>
        </w:rPr>
        <w:t xml:space="preserve"> we then estimated rates for the current tree. Next we repeated this process for each of the 100 trees from the posterior distribution. Finally</w:t>
      </w:r>
      <w:r w:rsidR="00B11EE0" w:rsidRPr="00DB337B">
        <w:rPr>
          <w:rFonts w:cstheme="minorHAnsi"/>
          <w:i/>
          <w:iCs/>
          <w:color w:val="C00000"/>
          <w:sz w:val="22"/>
          <w:szCs w:val="22"/>
        </w:rPr>
        <w:t>,</w:t>
      </w:r>
      <w:r w:rsidRPr="00DB337B">
        <w:rPr>
          <w:rFonts w:cstheme="minorHAnsi"/>
          <w:i/>
          <w:iCs/>
          <w:color w:val="C00000"/>
          <w:sz w:val="22"/>
          <w:szCs w:val="22"/>
        </w:rPr>
        <w:t xml:space="preserve"> we combined the post</w:t>
      </w:r>
      <w:r w:rsidR="00594C8B" w:rsidRPr="00DB337B">
        <w:rPr>
          <w:rFonts w:cstheme="minorHAnsi"/>
          <w:i/>
          <w:iCs/>
          <w:color w:val="C00000"/>
          <w:sz w:val="22"/>
          <w:szCs w:val="22"/>
        </w:rPr>
        <w:t>-</w:t>
      </w:r>
      <w:proofErr w:type="spellStart"/>
      <w:r w:rsidRPr="00DB337B">
        <w:rPr>
          <w:rFonts w:cstheme="minorHAnsi"/>
          <w:i/>
          <w:iCs/>
          <w:color w:val="C00000"/>
          <w:sz w:val="22"/>
          <w:szCs w:val="22"/>
        </w:rPr>
        <w:t>burnin</w:t>
      </w:r>
      <w:proofErr w:type="spellEnd"/>
      <w:r w:rsidRPr="00DB337B">
        <w:rPr>
          <w:rFonts w:cstheme="minorHAnsi"/>
          <w:i/>
          <w:iCs/>
          <w:color w:val="C00000"/>
          <w:sz w:val="22"/>
          <w:szCs w:val="22"/>
        </w:rPr>
        <w:t xml:space="preserve"> portion of our MCMC performed on each tree to generate a posterior distribution </w:t>
      </w:r>
      <w:r w:rsidR="00B11EE0" w:rsidRPr="00DB337B">
        <w:rPr>
          <w:rFonts w:cstheme="minorHAnsi"/>
          <w:i/>
          <w:iCs/>
          <w:color w:val="C00000"/>
          <w:sz w:val="22"/>
          <w:szCs w:val="22"/>
        </w:rPr>
        <w:t xml:space="preserve">incorporating uncertainty in both phylogeny and tip state. This combination of a sampled tree from the posterior and a sample of possible chromosome number assignments to each genus will be </w:t>
      </w:r>
      <w:r w:rsidR="00594C8B" w:rsidRPr="00DB337B">
        <w:rPr>
          <w:rFonts w:cstheme="minorHAnsi"/>
          <w:i/>
          <w:iCs/>
          <w:color w:val="C00000"/>
          <w:sz w:val="22"/>
          <w:szCs w:val="22"/>
        </w:rPr>
        <w:t>referred</w:t>
      </w:r>
      <w:r w:rsidR="00B11EE0" w:rsidRPr="00DB337B">
        <w:rPr>
          <w:rFonts w:cstheme="minorHAnsi"/>
          <w:i/>
          <w:iCs/>
          <w:color w:val="C00000"/>
          <w:sz w:val="22"/>
          <w:szCs w:val="22"/>
        </w:rPr>
        <w:t xml:space="preserve"> to as a sample set below. To assess the impact </w:t>
      </w:r>
      <w:r w:rsidR="00594C8B" w:rsidRPr="00DB337B">
        <w:rPr>
          <w:rFonts w:cstheme="minorHAnsi"/>
          <w:i/>
          <w:iCs/>
          <w:color w:val="C00000"/>
          <w:sz w:val="22"/>
          <w:szCs w:val="22"/>
        </w:rPr>
        <w:t>uncertainty in trees and chromosome number data we conducted a bootstrap analysis with 1000 replicates. B</w:t>
      </w:r>
      <w:r w:rsidR="00B11EE0" w:rsidRPr="00DB337B">
        <w:rPr>
          <w:rFonts w:cstheme="minorHAnsi"/>
          <w:i/>
          <w:iCs/>
          <w:color w:val="C00000"/>
          <w:sz w:val="22"/>
          <w:szCs w:val="22"/>
        </w:rPr>
        <w:t xml:space="preserve">riefly, </w:t>
      </w:r>
      <w:r w:rsidR="00594C8B" w:rsidRPr="00DB337B">
        <w:rPr>
          <w:rFonts w:cstheme="minorHAnsi"/>
          <w:i/>
          <w:iCs/>
          <w:color w:val="C00000"/>
          <w:sz w:val="22"/>
          <w:szCs w:val="22"/>
        </w:rPr>
        <w:t xml:space="preserve">for each bootstrap replicate </w:t>
      </w:r>
      <w:r w:rsidR="00B11EE0" w:rsidRPr="00DB337B">
        <w:rPr>
          <w:rFonts w:cstheme="minorHAnsi"/>
          <w:i/>
          <w:iCs/>
          <w:color w:val="C00000"/>
          <w:sz w:val="22"/>
          <w:szCs w:val="22"/>
        </w:rPr>
        <w:t>we took our existing MCMC log files and chose 100 of them with replacement. This le</w:t>
      </w:r>
      <w:r w:rsidR="00594C8B" w:rsidRPr="00DB337B">
        <w:rPr>
          <w:rFonts w:cstheme="minorHAnsi"/>
          <w:i/>
          <w:iCs/>
          <w:color w:val="C00000"/>
          <w:sz w:val="22"/>
          <w:szCs w:val="22"/>
        </w:rPr>
        <w:t>d</w:t>
      </w:r>
      <w:r w:rsidR="00B11EE0" w:rsidRPr="00DB337B">
        <w:rPr>
          <w:rFonts w:cstheme="minorHAnsi"/>
          <w:i/>
          <w:iCs/>
          <w:color w:val="C00000"/>
          <w:sz w:val="22"/>
          <w:szCs w:val="22"/>
        </w:rPr>
        <w:t xml:space="preserve"> to an average of 63 </w:t>
      </w:r>
      <w:r w:rsidR="00594C8B" w:rsidRPr="00DB337B">
        <w:rPr>
          <w:rFonts w:cstheme="minorHAnsi"/>
          <w:i/>
          <w:iCs/>
          <w:color w:val="C00000"/>
          <w:sz w:val="22"/>
          <w:szCs w:val="22"/>
        </w:rPr>
        <w:t>sample sets</w:t>
      </w:r>
      <w:r w:rsidR="00B11EE0" w:rsidRPr="00DB337B">
        <w:rPr>
          <w:rFonts w:cstheme="minorHAnsi"/>
          <w:i/>
          <w:iCs/>
          <w:color w:val="C00000"/>
          <w:sz w:val="22"/>
          <w:szCs w:val="22"/>
        </w:rPr>
        <w:t xml:space="preserve"> being used </w:t>
      </w:r>
      <w:r w:rsidR="00594C8B" w:rsidRPr="00DB337B">
        <w:rPr>
          <w:rFonts w:cstheme="minorHAnsi"/>
          <w:i/>
          <w:iCs/>
          <w:color w:val="C00000"/>
          <w:sz w:val="22"/>
          <w:szCs w:val="22"/>
        </w:rPr>
        <w:t>for parameter inference and in most (greater than 90%) bootstrap replicates one or more sample set was included four or more times. With this approach if some sample sets lead to very different answers we expect to see variation in our calculation of the delta R statistic that is reported in the paper.</w:t>
      </w:r>
    </w:p>
    <w:p w14:paraId="0916929C" w14:textId="50C59C3D" w:rsidR="00B11EE0" w:rsidRPr="00DB337B" w:rsidRDefault="00877C25">
      <w:pPr>
        <w:rPr>
          <w:rFonts w:cstheme="minorHAnsi"/>
          <w:color w:val="FF0000"/>
          <w:sz w:val="22"/>
          <w:szCs w:val="22"/>
        </w:rPr>
      </w:pPr>
      <w:r w:rsidRPr="00DB337B">
        <w:rPr>
          <w:rFonts w:cstheme="minorHAnsi"/>
          <w:noProof/>
          <w:color w:val="FF0000"/>
          <w:sz w:val="22"/>
          <w:szCs w:val="22"/>
        </w:rPr>
        <mc:AlternateContent>
          <mc:Choice Requires="wps">
            <w:drawing>
              <wp:anchor distT="0" distB="0" distL="114300" distR="114300" simplePos="0" relativeHeight="251661312" behindDoc="0" locked="0" layoutInCell="1" allowOverlap="1" wp14:anchorId="13FDA126" wp14:editId="4807B490">
                <wp:simplePos x="0" y="0"/>
                <wp:positionH relativeFrom="column">
                  <wp:posOffset>3886200</wp:posOffset>
                </wp:positionH>
                <wp:positionV relativeFrom="paragraph">
                  <wp:posOffset>69215</wp:posOffset>
                </wp:positionV>
                <wp:extent cx="381000" cy="349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773F67D1" w14:textId="5BE8C463" w:rsidR="00504E27" w:rsidRPr="00877C25" w:rsidRDefault="00504E27" w:rsidP="00877C25">
                            <w:pPr>
                              <w:rPr>
                                <w:b/>
                                <w:bCs/>
                              </w:rPr>
                            </w:pPr>
                            <w:r>
                              <w:rPr>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FDA126" id="_x0000_t202" coordsize="21600,21600" o:spt="202" path="m,l,21600r21600,l21600,xe">
                <v:stroke joinstyle="miter"/>
                <v:path gradientshapeok="t" o:connecttype="rect"/>
              </v:shapetype>
              <v:shape id="Text Box 4" o:spid="_x0000_s1026" type="#_x0000_t202" style="position:absolute;margin-left:306pt;margin-top:5.45pt;width:30pt;height: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" filled="f" stroked="f" strokeweight=".5pt">
                <v:textbox>
                  <w:txbxContent>
                    <w:p w14:paraId="773F67D1" w14:textId="5BE8C463" w:rsidR="00504E27" w:rsidRPr="00877C25" w:rsidRDefault="00504E27" w:rsidP="00877C25">
                      <w:pPr>
                        <w:rPr>
                          <w:b/>
                          <w:bCs/>
                        </w:rPr>
                      </w:pPr>
                      <w:r>
                        <w:rPr>
                          <w:b/>
                          <w:bCs/>
                        </w:rPr>
                        <w:t>C</w:t>
                      </w:r>
                    </w:p>
                  </w:txbxContent>
                </v:textbox>
              </v:shape>
            </w:pict>
          </mc:Fallback>
        </mc:AlternateContent>
      </w:r>
      <w:r w:rsidRPr="00DB337B">
        <w:rPr>
          <w:rFonts w:cstheme="minorHAnsi"/>
          <w:noProof/>
          <w:color w:val="FF0000"/>
          <w:sz w:val="22"/>
          <w:szCs w:val="22"/>
        </w:rPr>
        <mc:AlternateContent>
          <mc:Choice Requires="wps">
            <w:drawing>
              <wp:anchor distT="0" distB="0" distL="114300" distR="114300" simplePos="0" relativeHeight="251663360" behindDoc="0" locked="0" layoutInCell="1" allowOverlap="1" wp14:anchorId="7C932862" wp14:editId="28EA762B">
                <wp:simplePos x="0" y="0"/>
                <wp:positionH relativeFrom="column">
                  <wp:posOffset>1885950</wp:posOffset>
                </wp:positionH>
                <wp:positionV relativeFrom="paragraph">
                  <wp:posOffset>69215</wp:posOffset>
                </wp:positionV>
                <wp:extent cx="381000" cy="3492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1E2994E2" w14:textId="41244D32" w:rsidR="00504E27" w:rsidRPr="00877C25" w:rsidRDefault="00504E27" w:rsidP="00877C25">
                            <w:pP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932862" id="Text Box 5" o:spid="_x0000_s1027" type="#_x0000_t202" style="position:absolute;margin-left:148.5pt;margin-top:5.45pt;width:30pt;height:2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" filled="f" stroked="f" strokeweight=".5pt">
                <v:textbox>
                  <w:txbxContent>
                    <w:p w14:paraId="1E2994E2" w14:textId="41244D32" w:rsidR="00504E27" w:rsidRPr="00877C25" w:rsidRDefault="00504E27" w:rsidP="00877C25">
                      <w:pPr>
                        <w:rPr>
                          <w:b/>
                          <w:bCs/>
                        </w:rPr>
                      </w:pPr>
                      <w:r>
                        <w:rPr>
                          <w:b/>
                          <w:bCs/>
                        </w:rPr>
                        <w:t>B</w:t>
                      </w:r>
                    </w:p>
                  </w:txbxContent>
                </v:textbox>
              </v:shape>
            </w:pict>
          </mc:Fallback>
        </mc:AlternateContent>
      </w:r>
      <w:r w:rsidRPr="00DB337B">
        <w:rPr>
          <w:rFonts w:cstheme="minorHAnsi"/>
          <w:noProof/>
          <w:color w:val="FF0000"/>
          <w:sz w:val="22"/>
          <w:szCs w:val="22"/>
        </w:rPr>
        <mc:AlternateContent>
          <mc:Choice Requires="wps">
            <w:drawing>
              <wp:anchor distT="0" distB="0" distL="114300" distR="114300" simplePos="0" relativeHeight="251659264" behindDoc="0" locked="0" layoutInCell="1" allowOverlap="1" wp14:anchorId="0099A5EB" wp14:editId="4D29832F">
                <wp:simplePos x="0" y="0"/>
                <wp:positionH relativeFrom="column">
                  <wp:posOffset>-88900</wp:posOffset>
                </wp:positionH>
                <wp:positionV relativeFrom="paragraph">
                  <wp:posOffset>71120</wp:posOffset>
                </wp:positionV>
                <wp:extent cx="381000" cy="349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5369888E" w14:textId="0F9F082C" w:rsidR="00504E27" w:rsidRPr="00877C25" w:rsidRDefault="00504E27">
                            <w:pPr>
                              <w:rPr>
                                <w:b/>
                                <w:bCs/>
                              </w:rPr>
                            </w:pPr>
                            <w:r w:rsidRPr="00877C25">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9A5EB" id="Text Box 3" o:spid="_x0000_s1028" type="#_x0000_t202" style="position:absolute;margin-left:-7pt;margin-top:5.6pt;width:30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" filled="f" stroked="f" strokeweight=".5pt">
                <v:textbox>
                  <w:txbxContent>
                    <w:p w14:paraId="5369888E" w14:textId="0F9F082C" w:rsidR="00504E27" w:rsidRPr="00877C25" w:rsidRDefault="00504E27">
                      <w:pPr>
                        <w:rPr>
                          <w:b/>
                          <w:bCs/>
                        </w:rPr>
                      </w:pPr>
                      <w:r w:rsidRPr="00877C25">
                        <w:rPr>
                          <w:b/>
                          <w:bCs/>
                        </w:rPr>
                        <w:t>A</w:t>
                      </w:r>
                    </w:p>
                  </w:txbxContent>
                </v:textbox>
              </v:shape>
            </w:pict>
          </mc:Fallback>
        </mc:AlternateContent>
      </w:r>
      <w:r w:rsidR="003479D8" w:rsidRPr="00DB337B">
        <w:rPr>
          <w:rFonts w:cstheme="minorHAnsi"/>
          <w:noProof/>
          <w:color w:val="FF0000"/>
          <w:sz w:val="22"/>
          <w:szCs w:val="22"/>
        </w:rPr>
        <w:drawing>
          <wp:inline distT="0" distB="0" distL="0" distR="0" wp14:anchorId="5F672469" wp14:editId="13D4554E">
            <wp:extent cx="59436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inline>
        </w:drawing>
      </w:r>
    </w:p>
    <w:p w14:paraId="26C44AE7" w14:textId="7BAD0E76" w:rsidR="000E5351" w:rsidRPr="00DB337B" w:rsidRDefault="000E5351" w:rsidP="000E5351">
      <w:pPr>
        <w:rPr>
          <w:rFonts w:eastAsiaTheme="minorEastAsia" w:cstheme="minorHAnsi"/>
          <w:i/>
          <w:iCs/>
          <w:color w:val="C00000"/>
          <w:sz w:val="22"/>
          <w:szCs w:val="22"/>
        </w:rPr>
      </w:pPr>
      <w:r w:rsidRPr="00DB337B">
        <w:rPr>
          <w:rFonts w:cstheme="minorHAnsi"/>
          <w:b/>
          <w:i/>
          <w:iCs/>
          <w:color w:val="C00000"/>
          <w:sz w:val="22"/>
          <w:szCs w:val="22"/>
        </w:rPr>
        <w:t xml:space="preserve">Supplemental Figure </w:t>
      </w:r>
      <w:r w:rsidR="00F24BE3" w:rsidRPr="00DB337B">
        <w:rPr>
          <w:rFonts w:cstheme="minorHAnsi"/>
          <w:b/>
          <w:i/>
          <w:iCs/>
          <w:color w:val="C00000"/>
          <w:sz w:val="22"/>
          <w:szCs w:val="22"/>
        </w:rPr>
        <w:t>3</w:t>
      </w:r>
      <w:r w:rsidRPr="00DB337B">
        <w:rPr>
          <w:rFonts w:cstheme="minorHAnsi"/>
          <w:b/>
          <w:i/>
          <w:iCs/>
          <w:color w:val="C00000"/>
          <w:sz w:val="22"/>
          <w:szCs w:val="22"/>
        </w:rPr>
        <w:t>. Comparison of bootstrap and empirical estimates</w:t>
      </w:r>
      <w:r w:rsidRPr="00DB337B">
        <w:rPr>
          <w:rFonts w:cstheme="minorHAnsi"/>
          <w:i/>
          <w:iCs/>
          <w:color w:val="C00000"/>
          <w:sz w:val="22"/>
          <w:szCs w:val="22"/>
        </w:rPr>
        <w:t xml:space="preserve">. In each plot we show the </w:t>
      </w:r>
      <m:oMath>
        <m:r>
          <w:rPr>
            <w:rFonts w:ascii="Cambria Math" w:hAnsi="Cambria Math" w:cstheme="minorHAnsi"/>
            <w:color w:val="C00000"/>
            <w:sz w:val="22"/>
            <w:szCs w:val="22"/>
          </w:rPr>
          <m:t>ΔR</m:t>
        </m:r>
      </m:oMath>
      <w:r w:rsidRPr="00DB337B">
        <w:rPr>
          <w:rFonts w:eastAsiaTheme="minorEastAsia" w:cstheme="minorHAnsi"/>
          <w:i/>
          <w:iCs/>
          <w:color w:val="C00000"/>
          <w:sz w:val="22"/>
          <w:szCs w:val="22"/>
        </w:rPr>
        <w:t xml:space="preserve"> statistic for the three parameters of interest in our model. In each plot colored lines show the density distribution of 1000 bootstrap datasets. The black dashed lines show the density distribution from the empirical dataset. The solid black line at the bottom of each plot shows the limits of the most extreme credible intervals from all 1000 bootstraps. If a bootstrap dataset conflicted with our empirical analysis it would have a credible interval where the lower value was greater than zero or its higher value was less than zero. All 1000 credible intervals span zero.</w:t>
      </w:r>
    </w:p>
    <w:p w14:paraId="537A3F62" w14:textId="77777777" w:rsidR="000E5351" w:rsidRPr="00DB337B" w:rsidRDefault="000E5351" w:rsidP="000E5351">
      <w:pPr>
        <w:rPr>
          <w:rFonts w:eastAsiaTheme="minorEastAsia" w:cstheme="minorHAnsi"/>
          <w:i/>
          <w:iCs/>
          <w:color w:val="C00000"/>
          <w:sz w:val="22"/>
          <w:szCs w:val="22"/>
        </w:rPr>
      </w:pPr>
    </w:p>
    <w:p w14:paraId="13DE66AD" w14:textId="77777777" w:rsidR="000E5351" w:rsidRPr="00DB337B" w:rsidRDefault="000E5351" w:rsidP="000E5351">
      <w:pPr>
        <w:rPr>
          <w:rFonts w:cstheme="minorHAnsi"/>
          <w:i/>
          <w:iCs/>
          <w:color w:val="C00000"/>
          <w:sz w:val="22"/>
          <w:szCs w:val="22"/>
        </w:rPr>
      </w:pPr>
      <w:r w:rsidRPr="00DB337B">
        <w:rPr>
          <w:rFonts w:cstheme="minorHAnsi"/>
          <w:i/>
          <w:iCs/>
          <w:color w:val="C00000"/>
          <w:sz w:val="22"/>
          <w:szCs w:val="22"/>
        </w:rPr>
        <w:t>Our results indicate that sample sets have no significant impact our inference approach. None of the 1000 bootstrap replicates led to inferences different from those reported in the main body of the manuscript. More broadly we would suggest that this type of bootstrap replicate should become a more standard part of comparative methods to assess whether estimates have been marginalized over a sufficient sampling of trees.</w:t>
      </w:r>
    </w:p>
    <w:p w14:paraId="58718992" w14:textId="16B78A98" w:rsidR="000927F2" w:rsidRPr="00DB337B" w:rsidRDefault="000927F2">
      <w:pPr>
        <w:rPr>
          <w:rFonts w:cstheme="minorHAnsi"/>
          <w:color w:val="FF0000"/>
          <w:sz w:val="22"/>
          <w:szCs w:val="22"/>
        </w:rPr>
      </w:pPr>
    </w:p>
    <w:p w14:paraId="1A4CB9EB" w14:textId="77777777" w:rsidR="000927F2" w:rsidRPr="00DB337B" w:rsidRDefault="000927F2">
      <w:pPr>
        <w:rPr>
          <w:rFonts w:cstheme="minorHAnsi"/>
          <w:sz w:val="22"/>
          <w:szCs w:val="22"/>
        </w:rPr>
      </w:pPr>
    </w:p>
    <w:p w14:paraId="4E7CD308"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 xml:space="preserve">Line 27: Here and throughout the manuscript it would be important to state in which orders polyploidy is common. It is for example highly debated if </w:t>
      </w:r>
      <w:proofErr w:type="spellStart"/>
      <w:r w:rsidRPr="00DB337B">
        <w:rPr>
          <w:rFonts w:eastAsia="Times New Roman" w:cstheme="minorHAnsi"/>
          <w:color w:val="222222"/>
          <w:sz w:val="22"/>
          <w:szCs w:val="22"/>
          <w:shd w:val="clear" w:color="auto" w:fill="FFFFFF"/>
        </w:rPr>
        <w:t>polyploidisation</w:t>
      </w:r>
      <w:proofErr w:type="spellEnd"/>
      <w:r w:rsidRPr="00DB337B">
        <w:rPr>
          <w:rFonts w:eastAsia="Times New Roman" w:cstheme="minorHAnsi"/>
          <w:color w:val="222222"/>
          <w:sz w:val="22"/>
          <w:szCs w:val="22"/>
          <w:shd w:val="clear" w:color="auto" w:fill="FFFFFF"/>
        </w:rPr>
        <w:t xml:space="preserve"> occurred in Lepidoptera – the authors </w:t>
      </w:r>
      <w:r w:rsidRPr="00DB337B">
        <w:rPr>
          <w:rFonts w:eastAsia="Times New Roman" w:cstheme="minorHAnsi"/>
          <w:color w:val="222222"/>
          <w:sz w:val="22"/>
          <w:szCs w:val="22"/>
          <w:shd w:val="clear" w:color="auto" w:fill="FFFFFF"/>
        </w:rPr>
        <w:lastRenderedPageBreak/>
        <w:t xml:space="preserve">only highlight that there were ancient whole genome duplications (line 186-188) but even that has been debated (ref 41 in the manuscript). See also </w:t>
      </w:r>
      <w:proofErr w:type="spellStart"/>
      <w:r w:rsidRPr="00DB337B">
        <w:rPr>
          <w:rFonts w:eastAsia="Times New Roman" w:cstheme="minorHAnsi"/>
          <w:color w:val="222222"/>
          <w:sz w:val="22"/>
          <w:szCs w:val="22"/>
          <w:shd w:val="clear" w:color="auto" w:fill="FFFFFF"/>
        </w:rPr>
        <w:t>Lukhtanov</w:t>
      </w:r>
      <w:proofErr w:type="spellEnd"/>
      <w:r w:rsidRPr="00DB337B">
        <w:rPr>
          <w:rFonts w:eastAsia="Times New Roman" w:cstheme="minorHAnsi"/>
          <w:color w:val="222222"/>
          <w:sz w:val="22"/>
          <w:szCs w:val="22"/>
          <w:shd w:val="clear" w:color="auto" w:fill="FFFFFF"/>
        </w:rPr>
        <w:t xml:space="preserve"> et al (2015, Proceedings of the Royal Society B).</w:t>
      </w:r>
    </w:p>
    <w:p w14:paraId="2289F631" w14:textId="21B6751E" w:rsidR="007413FE" w:rsidRPr="00DB337B" w:rsidRDefault="007413FE">
      <w:pPr>
        <w:rPr>
          <w:rFonts w:cstheme="minorHAnsi"/>
          <w:sz w:val="22"/>
          <w:szCs w:val="22"/>
        </w:rPr>
      </w:pPr>
    </w:p>
    <w:p w14:paraId="6FB7C607" w14:textId="02DA103F" w:rsidR="007413FE" w:rsidRPr="00DB337B" w:rsidRDefault="00877C25">
      <w:pPr>
        <w:rPr>
          <w:rFonts w:cstheme="minorHAnsi"/>
          <w:color w:val="C00000"/>
          <w:sz w:val="22"/>
          <w:szCs w:val="22"/>
        </w:rPr>
      </w:pPr>
      <w:r w:rsidRPr="00DB337B">
        <w:rPr>
          <w:rFonts w:cstheme="minorHAnsi"/>
          <w:color w:val="C00000"/>
          <w:sz w:val="22"/>
          <w:szCs w:val="22"/>
          <w:highlight w:val="yellow"/>
        </w:rPr>
        <w:t>We</w:t>
      </w:r>
      <w:r w:rsidR="007413FE" w:rsidRPr="00DB337B">
        <w:rPr>
          <w:rFonts w:cstheme="minorHAnsi"/>
          <w:color w:val="C00000"/>
          <w:sz w:val="22"/>
          <w:szCs w:val="22"/>
          <w:highlight w:val="yellow"/>
        </w:rPr>
        <w:t xml:space="preserve"> agree that it would be beneficial to add those orders where WGD is common when discussing polyploidization in insects, therefore we have added the following to lines XX in the manuscript: “There is support for WGDs in 18 hexapod species encompassing 12 orders (Ephemeroptera, </w:t>
      </w:r>
      <w:proofErr w:type="spellStart"/>
      <w:r w:rsidR="007413FE" w:rsidRPr="00DB337B">
        <w:rPr>
          <w:rFonts w:cstheme="minorHAnsi"/>
          <w:color w:val="C00000"/>
          <w:sz w:val="22"/>
          <w:szCs w:val="22"/>
          <w:highlight w:val="yellow"/>
        </w:rPr>
        <w:t>Zoraptera</w:t>
      </w:r>
      <w:proofErr w:type="spellEnd"/>
      <w:r w:rsidR="007413FE" w:rsidRPr="00DB337B">
        <w:rPr>
          <w:rFonts w:cstheme="minorHAnsi"/>
          <w:color w:val="C00000"/>
          <w:sz w:val="22"/>
          <w:szCs w:val="22"/>
          <w:highlight w:val="yellow"/>
        </w:rPr>
        <w:t xml:space="preserve">, </w:t>
      </w:r>
      <w:proofErr w:type="spellStart"/>
      <w:r w:rsidR="007413FE" w:rsidRPr="00DB337B">
        <w:rPr>
          <w:rFonts w:cstheme="minorHAnsi"/>
          <w:color w:val="C00000"/>
          <w:sz w:val="22"/>
          <w:szCs w:val="22"/>
          <w:highlight w:val="yellow"/>
        </w:rPr>
        <w:t>Plecoptera</w:t>
      </w:r>
      <w:proofErr w:type="spellEnd"/>
      <w:r w:rsidR="007413FE" w:rsidRPr="00DB337B">
        <w:rPr>
          <w:rFonts w:cstheme="minorHAnsi"/>
          <w:color w:val="C00000"/>
          <w:sz w:val="22"/>
          <w:szCs w:val="22"/>
          <w:highlight w:val="yellow"/>
        </w:rPr>
        <w:t xml:space="preserve">, </w:t>
      </w:r>
      <w:proofErr w:type="spellStart"/>
      <w:r w:rsidR="007413FE" w:rsidRPr="00DB337B">
        <w:rPr>
          <w:rFonts w:cstheme="minorHAnsi"/>
          <w:color w:val="C00000"/>
          <w:sz w:val="22"/>
          <w:szCs w:val="22"/>
          <w:highlight w:val="yellow"/>
        </w:rPr>
        <w:t>Embioptera</w:t>
      </w:r>
      <w:proofErr w:type="spellEnd"/>
      <w:r w:rsidR="007413FE" w:rsidRPr="00DB337B">
        <w:rPr>
          <w:rFonts w:cstheme="minorHAnsi"/>
          <w:color w:val="C00000"/>
          <w:sz w:val="22"/>
          <w:szCs w:val="22"/>
          <w:highlight w:val="yellow"/>
        </w:rPr>
        <w:t xml:space="preserve">, </w:t>
      </w:r>
      <w:proofErr w:type="spellStart"/>
      <w:r w:rsidR="007413FE" w:rsidRPr="00DB337B">
        <w:rPr>
          <w:rFonts w:cstheme="minorHAnsi"/>
          <w:color w:val="C00000"/>
          <w:sz w:val="22"/>
          <w:szCs w:val="22"/>
          <w:highlight w:val="yellow"/>
        </w:rPr>
        <w:t>Blattodea</w:t>
      </w:r>
      <w:proofErr w:type="spellEnd"/>
      <w:r w:rsidR="007413FE" w:rsidRPr="00DB337B">
        <w:rPr>
          <w:rFonts w:cstheme="minorHAnsi"/>
          <w:color w:val="C00000"/>
          <w:sz w:val="22"/>
          <w:szCs w:val="22"/>
          <w:highlight w:val="yellow"/>
        </w:rPr>
        <w:t xml:space="preserve">, Thysanoptera, </w:t>
      </w:r>
      <w:proofErr w:type="spellStart"/>
      <w:r w:rsidR="007413FE" w:rsidRPr="00DB337B">
        <w:rPr>
          <w:rFonts w:cstheme="minorHAnsi"/>
          <w:color w:val="C00000"/>
          <w:sz w:val="22"/>
          <w:szCs w:val="22"/>
          <w:highlight w:val="yellow"/>
        </w:rPr>
        <w:t>Psocodea</w:t>
      </w:r>
      <w:proofErr w:type="spellEnd"/>
      <w:r w:rsidR="007413FE" w:rsidRPr="00DB337B">
        <w:rPr>
          <w:rFonts w:cstheme="minorHAnsi"/>
          <w:color w:val="C00000"/>
          <w:sz w:val="22"/>
          <w:szCs w:val="22"/>
          <w:highlight w:val="yellow"/>
        </w:rPr>
        <w:t xml:space="preserve">, Hymenoptera, Coleoptera, </w:t>
      </w:r>
      <w:proofErr w:type="spellStart"/>
      <w:r w:rsidR="007413FE" w:rsidRPr="00DB337B">
        <w:rPr>
          <w:rFonts w:cstheme="minorHAnsi"/>
          <w:color w:val="C00000"/>
          <w:sz w:val="22"/>
          <w:szCs w:val="22"/>
          <w:highlight w:val="yellow"/>
        </w:rPr>
        <w:t>Trichoptera</w:t>
      </w:r>
      <w:proofErr w:type="spellEnd"/>
      <w:r w:rsidR="007413FE" w:rsidRPr="00DB337B">
        <w:rPr>
          <w:rFonts w:cstheme="minorHAnsi"/>
          <w:color w:val="C00000"/>
          <w:sz w:val="22"/>
          <w:szCs w:val="22"/>
          <w:highlight w:val="yellow"/>
        </w:rPr>
        <w:t>, Lepidoptera, Diptera). 5 of these 12 orders with WGDs are included in our study.” Additionally, the authors appreciate that there is a debate over polyploidization in Lepidoptera and have added the additional literature to the manuscript.</w:t>
      </w:r>
    </w:p>
    <w:p w14:paraId="413E48C6" w14:textId="0D7A9951" w:rsidR="005E5B9C" w:rsidRPr="00DB337B" w:rsidRDefault="005E5B9C">
      <w:pPr>
        <w:rPr>
          <w:rFonts w:cstheme="minorHAnsi"/>
          <w:sz w:val="22"/>
          <w:szCs w:val="22"/>
        </w:rPr>
      </w:pPr>
    </w:p>
    <w:p w14:paraId="346BB16E"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Line 48 onwards: It is important to note that these processes described here, e.g. Robertsonian translocations, are based on monocentric chromosomes. I would suggest to expand this section to also indicate processes involved for holocentric chromosomes (reviewed in ref 21 in the manuscript).</w:t>
      </w:r>
    </w:p>
    <w:p w14:paraId="3358738C" w14:textId="08506849" w:rsidR="005E5B9C" w:rsidRPr="00DB337B" w:rsidRDefault="005E5B9C">
      <w:pPr>
        <w:rPr>
          <w:rFonts w:cstheme="minorHAnsi"/>
          <w:sz w:val="22"/>
          <w:szCs w:val="22"/>
        </w:rPr>
      </w:pPr>
    </w:p>
    <w:p w14:paraId="0FBD7C55" w14:textId="48694661" w:rsidR="005E5B9C" w:rsidRPr="00DB337B" w:rsidRDefault="00877C25">
      <w:pPr>
        <w:rPr>
          <w:rFonts w:cstheme="minorHAnsi"/>
          <w:color w:val="C00000"/>
          <w:sz w:val="22"/>
          <w:szCs w:val="22"/>
        </w:rPr>
      </w:pPr>
      <w:r w:rsidRPr="00DB337B">
        <w:rPr>
          <w:rFonts w:cstheme="minorHAnsi"/>
          <w:color w:val="C00000"/>
          <w:sz w:val="22"/>
          <w:szCs w:val="22"/>
        </w:rPr>
        <w:t>This is a good point, Robertsonian translocations are defined by the position of the translocation relative to the centromere and thus are not possible in a species with holocentric chromosomes. We have reworked the text in this region to make it inclusive of various processes.</w:t>
      </w:r>
    </w:p>
    <w:p w14:paraId="09BDC6E4" w14:textId="552B556A" w:rsidR="003F6A27" w:rsidRPr="00DB337B" w:rsidRDefault="003F6A27">
      <w:pPr>
        <w:rPr>
          <w:rFonts w:cstheme="minorHAnsi"/>
          <w:color w:val="C00000"/>
          <w:sz w:val="22"/>
          <w:szCs w:val="22"/>
        </w:rPr>
      </w:pPr>
    </w:p>
    <w:p w14:paraId="7A78A1D7" w14:textId="1EC8E0F8" w:rsidR="003F6A27" w:rsidRPr="00DB337B" w:rsidRDefault="003F6A27">
      <w:pPr>
        <w:rPr>
          <w:rFonts w:cstheme="minorHAnsi"/>
          <w:i/>
          <w:iCs/>
          <w:color w:val="C00000"/>
          <w:sz w:val="22"/>
          <w:szCs w:val="22"/>
        </w:rPr>
      </w:pPr>
      <w:r w:rsidRPr="00DB337B">
        <w:rPr>
          <w:rFonts w:cstheme="minorHAnsi"/>
          <w:i/>
          <w:iCs/>
          <w:color w:val="C00000"/>
          <w:sz w:val="22"/>
          <w:szCs w:val="22"/>
        </w:rPr>
        <w:t xml:space="preserve">First, translocations followed by the possible loss of a small fragments of one chromosome can decrease chromosome number (e.g. Robertsonian translocation in monocentric species) </w:t>
      </w:r>
      <w:r w:rsidRPr="00DB337B">
        <w:rPr>
          <w:rFonts w:cstheme="minorHAnsi"/>
          <w:i/>
          <w:iCs/>
          <w:color w:val="C00000"/>
          <w:sz w:val="22"/>
          <w:szCs w:val="22"/>
        </w:rPr>
        <w:fldChar w:fldCharType="begin"/>
      </w:r>
      <w:r w:rsidRPr="00DB337B">
        <w:rPr>
          <w:rFonts w:cstheme="minorHAnsi"/>
          <w:i/>
          <w:iCs/>
          <w:color w:val="C00000"/>
          <w:sz w:val="22"/>
          <w:szCs w:val="22"/>
        </w:rPr>
        <w:instrText xml:space="preserve"> ADDIN EN.CITE &lt;EndNote&gt;&lt;Cite&gt;&lt;Author&gt;Garagna&lt;/Author&gt;&lt;Year&gt;1995&lt;/Year&gt;&lt;RecNum&gt;2842&lt;/RecNum&gt;&lt;DisplayText&gt;&lt;style size="10"&gt;[2]&lt;/style&gt;&lt;/DisplayText&gt;&lt;record&gt;&lt;rec-number&gt;2842&lt;/rec-number&gt;&lt;foreign-keys&gt;&lt;key app="EN" db-id="20tzrfeaqpde50e5e2dvtwp7sr5fsss0txe9" timestamp="1591570887"&gt;2842&lt;/key&gt;&lt;/foreign-keys&gt;&lt;ref-type name="Journal Article"&gt;17&lt;/ref-type&gt;&lt;contributors&gt;&lt;authors&gt;&lt;author&gt;Garagna, Silvia&lt;/author&gt;&lt;author&gt;Broccoli, Dominique&lt;/author&gt;&lt;author&gt;Redi, Carlo Alberto&lt;/author&gt;&lt;author&gt;Searle, Jeremy B&lt;/author&gt;&lt;author&gt;Cooke, Howard J&lt;/author&gt;&lt;author&gt;Capanna, Ernesto&lt;/author&gt;&lt;/authors&gt;&lt;/contributors&gt;&lt;titles&gt;&lt;title&gt;Robertsonian metacentrics of the house mouse lose telomeric sequences but retain some minor satellite DNA in the pericentromeric area&lt;/title&gt;&lt;secondary-title&gt;Chromosoma&lt;/secondary-title&gt;&lt;/titles&gt;&lt;periodical&gt;&lt;full-title&gt;Chromosoma&lt;/full-title&gt;&lt;abbr-1&gt;Chromosoma&lt;/abbr-1&gt;&lt;/periodical&gt;&lt;pages&gt;685-692&lt;/pages&gt;&lt;volume&gt;103&lt;/volume&gt;&lt;number&gt;10&lt;/number&gt;&lt;dates&gt;&lt;year&gt;1995&lt;/year&gt;&lt;/dates&gt;&lt;isbn&gt;0009-5915&lt;/isbn&gt;&lt;urls&gt;&lt;/urls&gt;&lt;/record&gt;&lt;/Cite&gt;&lt;/EndNote&gt;</w:instrText>
      </w:r>
      <w:r w:rsidRPr="00DB337B">
        <w:rPr>
          <w:rFonts w:cstheme="minorHAnsi"/>
          <w:i/>
          <w:iCs/>
          <w:color w:val="C00000"/>
          <w:sz w:val="22"/>
          <w:szCs w:val="22"/>
        </w:rPr>
        <w:fldChar w:fldCharType="separate"/>
      </w:r>
      <w:r w:rsidRPr="00DB337B">
        <w:rPr>
          <w:rFonts w:cstheme="minorHAnsi"/>
          <w:i/>
          <w:iCs/>
          <w:noProof/>
          <w:color w:val="C00000"/>
          <w:sz w:val="22"/>
          <w:szCs w:val="22"/>
        </w:rPr>
        <w:t>[2]</w:t>
      </w:r>
      <w:r w:rsidRPr="00DB337B">
        <w:rPr>
          <w:rFonts w:cstheme="minorHAnsi"/>
          <w:i/>
          <w:iCs/>
          <w:color w:val="C00000"/>
          <w:sz w:val="22"/>
          <w:szCs w:val="22"/>
        </w:rPr>
        <w:fldChar w:fldCharType="end"/>
      </w:r>
      <w:r w:rsidRPr="00DB337B">
        <w:rPr>
          <w:rFonts w:cstheme="minorHAnsi"/>
          <w:i/>
          <w:iCs/>
          <w:color w:val="C00000"/>
          <w:sz w:val="22"/>
          <w:szCs w:val="22"/>
        </w:rPr>
        <w:t>.</w:t>
      </w:r>
    </w:p>
    <w:p w14:paraId="6BBD3872" w14:textId="77777777" w:rsidR="003F6A27" w:rsidRPr="00DB337B" w:rsidRDefault="003F6A27">
      <w:pPr>
        <w:rPr>
          <w:rFonts w:cstheme="minorHAnsi"/>
          <w:color w:val="C00000"/>
          <w:sz w:val="22"/>
          <w:szCs w:val="22"/>
        </w:rPr>
      </w:pPr>
    </w:p>
    <w:p w14:paraId="720CCAA2" w14:textId="08B3E6BE" w:rsidR="00877C25" w:rsidRPr="00DB337B" w:rsidRDefault="00877C25">
      <w:pPr>
        <w:rPr>
          <w:rFonts w:cstheme="minorHAnsi"/>
          <w:color w:val="C00000"/>
          <w:sz w:val="22"/>
          <w:szCs w:val="22"/>
        </w:rPr>
      </w:pPr>
      <w:r w:rsidRPr="00DB337B">
        <w:rPr>
          <w:rFonts w:cstheme="minorHAnsi"/>
          <w:color w:val="C00000"/>
          <w:sz w:val="22"/>
          <w:szCs w:val="22"/>
        </w:rPr>
        <w:t>Lines XXXX</w:t>
      </w:r>
    </w:p>
    <w:p w14:paraId="46B5A30A" w14:textId="413C823C" w:rsidR="005E5B9C" w:rsidRPr="00DB337B" w:rsidRDefault="005E5B9C">
      <w:pPr>
        <w:rPr>
          <w:rFonts w:cstheme="minorHAnsi"/>
          <w:sz w:val="22"/>
          <w:szCs w:val="22"/>
        </w:rPr>
      </w:pPr>
    </w:p>
    <w:p w14:paraId="4C5B0704"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Line 63: However, many species are often not variable at all in terms of chromosome numbers, such as Lepidoptera where most known species show a karyotype close to the putative ancestral state (ref 36 in the manuscript and De Vos et al. 2020).</w:t>
      </w:r>
    </w:p>
    <w:p w14:paraId="495D1C33" w14:textId="50905F52" w:rsidR="005E5B9C" w:rsidRPr="00DB337B" w:rsidRDefault="005E5B9C">
      <w:pPr>
        <w:rPr>
          <w:rFonts w:cstheme="minorHAnsi"/>
          <w:sz w:val="22"/>
          <w:szCs w:val="22"/>
        </w:rPr>
      </w:pPr>
    </w:p>
    <w:p w14:paraId="4DA5A880" w14:textId="28374A5E" w:rsidR="005E5B9C" w:rsidRPr="00DB337B" w:rsidRDefault="00407AAB">
      <w:pPr>
        <w:rPr>
          <w:rFonts w:cstheme="minorHAnsi"/>
          <w:color w:val="C00000"/>
          <w:sz w:val="22"/>
          <w:szCs w:val="22"/>
        </w:rPr>
      </w:pPr>
      <w:r w:rsidRPr="00DB337B">
        <w:rPr>
          <w:rFonts w:cstheme="minorHAnsi"/>
          <w:color w:val="C00000"/>
          <w:sz w:val="22"/>
          <w:szCs w:val="22"/>
        </w:rPr>
        <w:t xml:space="preserve">We agree that segregating variation in chromosome number is rare. </w:t>
      </w:r>
      <w:r w:rsidR="00877C25" w:rsidRPr="00DB337B">
        <w:rPr>
          <w:rFonts w:cstheme="minorHAnsi"/>
          <w:color w:val="C00000"/>
          <w:sz w:val="22"/>
          <w:szCs w:val="22"/>
        </w:rPr>
        <w:t>However, at this point in the manuscript we</w:t>
      </w:r>
      <w:r w:rsidRPr="00DB337B">
        <w:rPr>
          <w:rFonts w:cstheme="minorHAnsi"/>
          <w:color w:val="C00000"/>
          <w:sz w:val="22"/>
          <w:szCs w:val="22"/>
        </w:rPr>
        <w:t xml:space="preserve"> are giving examples where individuals with</w:t>
      </w:r>
      <w:r w:rsidR="00D760A8" w:rsidRPr="00DB337B">
        <w:rPr>
          <w:rFonts w:cstheme="minorHAnsi"/>
          <w:color w:val="C00000"/>
          <w:sz w:val="22"/>
          <w:szCs w:val="22"/>
        </w:rPr>
        <w:t xml:space="preserve"> heterozygous</w:t>
      </w:r>
      <w:r w:rsidRPr="00DB337B">
        <w:rPr>
          <w:rFonts w:cstheme="minorHAnsi"/>
          <w:color w:val="C00000"/>
          <w:sz w:val="22"/>
          <w:szCs w:val="22"/>
        </w:rPr>
        <w:t xml:space="preserve"> chromosome number have been evaluated</w:t>
      </w:r>
      <w:r w:rsidR="00877C25" w:rsidRPr="00DB337B">
        <w:rPr>
          <w:rFonts w:cstheme="minorHAnsi"/>
          <w:color w:val="C00000"/>
          <w:sz w:val="22"/>
          <w:szCs w:val="22"/>
        </w:rPr>
        <w:t xml:space="preserve"> with regard to fitness loss due to segregation errors</w:t>
      </w:r>
      <w:r w:rsidRPr="00DB337B">
        <w:rPr>
          <w:rFonts w:cstheme="minorHAnsi"/>
          <w:color w:val="C00000"/>
          <w:sz w:val="22"/>
          <w:szCs w:val="22"/>
        </w:rPr>
        <w:t>.</w:t>
      </w:r>
      <w:r w:rsidR="00877C25" w:rsidRPr="00DB337B">
        <w:rPr>
          <w:rFonts w:cstheme="minorHAnsi"/>
          <w:color w:val="C00000"/>
          <w:sz w:val="22"/>
          <w:szCs w:val="22"/>
        </w:rPr>
        <w:t xml:space="preserve"> </w:t>
      </w:r>
      <w:r w:rsidR="003F6A27" w:rsidRPr="00DB337B">
        <w:rPr>
          <w:rFonts w:cstheme="minorHAnsi"/>
          <w:color w:val="C00000"/>
          <w:sz w:val="22"/>
          <w:szCs w:val="22"/>
        </w:rPr>
        <w:t>This is the logical basis of the widely accepted idea that we are testing in this paper (does holocentricity lead to higher rates of chromosome fission because they are able to be segregated without difficulty?) For this reason</w:t>
      </w:r>
      <w:r w:rsidR="00DB337B" w:rsidRPr="00DB337B">
        <w:rPr>
          <w:rFonts w:cstheme="minorHAnsi"/>
          <w:color w:val="C00000"/>
          <w:sz w:val="22"/>
          <w:szCs w:val="22"/>
        </w:rPr>
        <w:t>,</w:t>
      </w:r>
      <w:r w:rsidR="003F6A27" w:rsidRPr="00DB337B">
        <w:rPr>
          <w:rFonts w:cstheme="minorHAnsi"/>
          <w:color w:val="C00000"/>
          <w:sz w:val="22"/>
          <w:szCs w:val="22"/>
        </w:rPr>
        <w:t xml:space="preserve"> we have not changed the text in this passage.</w:t>
      </w:r>
    </w:p>
    <w:p w14:paraId="1A7FFCB8" w14:textId="3B0EE1D5" w:rsidR="005E5B9C" w:rsidRPr="00DB337B" w:rsidRDefault="005E5B9C">
      <w:pPr>
        <w:rPr>
          <w:rFonts w:cstheme="minorHAnsi"/>
          <w:sz w:val="22"/>
          <w:szCs w:val="22"/>
        </w:rPr>
      </w:pPr>
    </w:p>
    <w:p w14:paraId="1E486300"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Line 70 onwards: This argument makes only sense if holocentricity would result in fission events, yet fusion is also possible.</w:t>
      </w:r>
    </w:p>
    <w:p w14:paraId="44FA6AB1" w14:textId="663DBBDC" w:rsidR="005E5B9C" w:rsidRPr="00DB337B" w:rsidRDefault="005E5B9C">
      <w:pPr>
        <w:rPr>
          <w:rFonts w:cstheme="minorHAnsi"/>
          <w:sz w:val="22"/>
          <w:szCs w:val="22"/>
        </w:rPr>
      </w:pPr>
    </w:p>
    <w:p w14:paraId="2B9A364E" w14:textId="218A485A" w:rsidR="00715F12" w:rsidRPr="00DB337B" w:rsidRDefault="003F6A27">
      <w:pPr>
        <w:rPr>
          <w:rFonts w:cstheme="minorHAnsi"/>
          <w:color w:val="C00000"/>
          <w:sz w:val="22"/>
          <w:szCs w:val="22"/>
        </w:rPr>
      </w:pPr>
      <w:r w:rsidRPr="00DB337B">
        <w:rPr>
          <w:rFonts w:cstheme="minorHAnsi"/>
          <w:color w:val="C00000"/>
          <w:sz w:val="22"/>
          <w:szCs w:val="22"/>
        </w:rPr>
        <w:t>We disagree with the reviewer</w:t>
      </w:r>
      <w:r w:rsidR="004406BA" w:rsidRPr="00DB337B">
        <w:rPr>
          <w:rFonts w:cstheme="minorHAnsi"/>
          <w:color w:val="C00000"/>
          <w:sz w:val="22"/>
          <w:szCs w:val="22"/>
        </w:rPr>
        <w:t>’</w:t>
      </w:r>
      <w:r w:rsidRPr="00DB337B">
        <w:rPr>
          <w:rFonts w:cstheme="minorHAnsi"/>
          <w:color w:val="C00000"/>
          <w:sz w:val="22"/>
          <w:szCs w:val="22"/>
        </w:rPr>
        <w:t>s statement here. Even if holocentricity leads to an equal increase in both fissions and fusions if both rates increase the expected maximum chromosome number will be higher in the clade with higher rates of fusions and fissions.</w:t>
      </w:r>
      <w:r w:rsidR="00715F12" w:rsidRPr="00DB337B">
        <w:rPr>
          <w:rFonts w:cstheme="minorHAnsi"/>
          <w:color w:val="C00000"/>
          <w:sz w:val="22"/>
          <w:szCs w:val="22"/>
        </w:rPr>
        <w:t xml:space="preserve"> To illustrate this </w:t>
      </w:r>
      <w:r w:rsidR="004406BA" w:rsidRPr="00DB337B">
        <w:rPr>
          <w:rFonts w:cstheme="minorHAnsi"/>
          <w:color w:val="C00000"/>
          <w:sz w:val="22"/>
          <w:szCs w:val="22"/>
        </w:rPr>
        <w:t xml:space="preserve">point, </w:t>
      </w:r>
      <w:r w:rsidR="00715F12" w:rsidRPr="00DB337B">
        <w:rPr>
          <w:rFonts w:cstheme="minorHAnsi"/>
          <w:color w:val="C00000"/>
          <w:sz w:val="22"/>
          <w:szCs w:val="22"/>
        </w:rPr>
        <w:t>we have performed a simulation study.</w:t>
      </w:r>
    </w:p>
    <w:p w14:paraId="2F7901EB" w14:textId="504B7015" w:rsidR="004406BA" w:rsidRPr="00DB337B" w:rsidRDefault="004406BA">
      <w:pPr>
        <w:rPr>
          <w:rFonts w:cstheme="minorHAnsi"/>
          <w:color w:val="C00000"/>
          <w:sz w:val="22"/>
          <w:szCs w:val="22"/>
        </w:rPr>
      </w:pPr>
    </w:p>
    <w:p w14:paraId="7917BC0D" w14:textId="27ADC329" w:rsidR="004406BA" w:rsidRPr="00DB337B" w:rsidRDefault="004406BA">
      <w:pPr>
        <w:rPr>
          <w:rFonts w:cstheme="minorHAnsi"/>
          <w:color w:val="C00000"/>
          <w:sz w:val="22"/>
          <w:szCs w:val="22"/>
        </w:rPr>
      </w:pPr>
      <w:r w:rsidRPr="00DB337B">
        <w:rPr>
          <w:rFonts w:cstheme="minorHAnsi"/>
          <w:color w:val="C00000"/>
          <w:sz w:val="22"/>
          <w:szCs w:val="22"/>
        </w:rPr>
        <w:t>Here is the R code necessary to replicate this simulation</w:t>
      </w:r>
    </w:p>
    <w:p w14:paraId="766CE1E4" w14:textId="4A22D333" w:rsidR="004406BA" w:rsidRPr="00DB337B" w:rsidRDefault="004406BA">
      <w:pPr>
        <w:rPr>
          <w:rFonts w:cstheme="minorHAnsi"/>
          <w:color w:val="C00000"/>
          <w:sz w:val="22"/>
          <w:szCs w:val="22"/>
        </w:rPr>
      </w:pPr>
    </w:p>
    <w:p w14:paraId="469E474E" w14:textId="77777777" w:rsidR="004406BA" w:rsidRPr="00DB337B" w:rsidRDefault="004406BA" w:rsidP="004406BA">
      <w:pPr>
        <w:rPr>
          <w:rFonts w:cstheme="minorHAnsi"/>
          <w:color w:val="C00000"/>
          <w:sz w:val="22"/>
          <w:szCs w:val="22"/>
        </w:rPr>
      </w:pPr>
      <w:r w:rsidRPr="00DB337B">
        <w:rPr>
          <w:rFonts w:cstheme="minorHAnsi"/>
          <w:color w:val="C00000"/>
          <w:sz w:val="22"/>
          <w:szCs w:val="22"/>
        </w:rPr>
        <w:t># load packages</w:t>
      </w:r>
    </w:p>
    <w:p w14:paraId="4122589F" w14:textId="77777777" w:rsidR="004406BA" w:rsidRPr="00DB337B" w:rsidRDefault="004406BA" w:rsidP="004406BA">
      <w:pPr>
        <w:rPr>
          <w:rFonts w:cstheme="minorHAnsi"/>
          <w:color w:val="C00000"/>
          <w:sz w:val="22"/>
          <w:szCs w:val="22"/>
        </w:rPr>
      </w:pPr>
      <w:r w:rsidRPr="00DB337B">
        <w:rPr>
          <w:rFonts w:cstheme="minorHAnsi"/>
          <w:color w:val="C00000"/>
          <w:sz w:val="22"/>
          <w:szCs w:val="22"/>
        </w:rPr>
        <w:t>library(</w:t>
      </w:r>
      <w:proofErr w:type="spellStart"/>
      <w:r w:rsidRPr="00DB337B">
        <w:rPr>
          <w:rFonts w:cstheme="minorHAnsi"/>
          <w:color w:val="C00000"/>
          <w:sz w:val="22"/>
          <w:szCs w:val="22"/>
        </w:rPr>
        <w:t>chromePlus</w:t>
      </w:r>
      <w:proofErr w:type="spellEnd"/>
      <w:r w:rsidRPr="00DB337B">
        <w:rPr>
          <w:rFonts w:cstheme="minorHAnsi"/>
          <w:color w:val="C00000"/>
          <w:sz w:val="22"/>
          <w:szCs w:val="22"/>
        </w:rPr>
        <w:t>)</w:t>
      </w:r>
    </w:p>
    <w:p w14:paraId="5DAEAB12" w14:textId="77777777" w:rsidR="004406BA" w:rsidRPr="00DB337B" w:rsidRDefault="004406BA" w:rsidP="004406BA">
      <w:pPr>
        <w:rPr>
          <w:rFonts w:cstheme="minorHAnsi"/>
          <w:color w:val="C00000"/>
          <w:sz w:val="22"/>
          <w:szCs w:val="22"/>
        </w:rPr>
      </w:pPr>
      <w:r w:rsidRPr="00DB337B">
        <w:rPr>
          <w:rFonts w:cstheme="minorHAnsi"/>
          <w:color w:val="C00000"/>
          <w:sz w:val="22"/>
          <w:szCs w:val="22"/>
        </w:rPr>
        <w:t>library(</w:t>
      </w:r>
      <w:proofErr w:type="spellStart"/>
      <w:r w:rsidRPr="00DB337B">
        <w:rPr>
          <w:rFonts w:cstheme="minorHAnsi"/>
          <w:color w:val="C00000"/>
          <w:sz w:val="22"/>
          <w:szCs w:val="22"/>
        </w:rPr>
        <w:t>diversitree</w:t>
      </w:r>
      <w:proofErr w:type="spellEnd"/>
      <w:r w:rsidRPr="00DB337B">
        <w:rPr>
          <w:rFonts w:cstheme="minorHAnsi"/>
          <w:color w:val="C00000"/>
          <w:sz w:val="22"/>
          <w:szCs w:val="22"/>
        </w:rPr>
        <w:t>)</w:t>
      </w:r>
    </w:p>
    <w:p w14:paraId="10E5AD2E" w14:textId="77777777" w:rsidR="004406BA" w:rsidRPr="00DB337B" w:rsidRDefault="004406BA" w:rsidP="004406BA">
      <w:pPr>
        <w:rPr>
          <w:rFonts w:cstheme="minorHAnsi"/>
          <w:color w:val="C00000"/>
          <w:sz w:val="22"/>
          <w:szCs w:val="22"/>
        </w:rPr>
      </w:pPr>
    </w:p>
    <w:p w14:paraId="563176CE"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set seed</w:t>
      </w:r>
    </w:p>
    <w:p w14:paraId="42A7A669" w14:textId="77777777" w:rsidR="004406BA" w:rsidRPr="00DB337B" w:rsidRDefault="004406BA" w:rsidP="004406BA">
      <w:pPr>
        <w:rPr>
          <w:rFonts w:cstheme="minorHAnsi"/>
          <w:color w:val="C00000"/>
          <w:sz w:val="22"/>
          <w:szCs w:val="22"/>
        </w:rPr>
      </w:pPr>
      <w:proofErr w:type="spellStart"/>
      <w:proofErr w:type="gramStart"/>
      <w:r w:rsidRPr="00DB337B">
        <w:rPr>
          <w:rFonts w:cstheme="minorHAnsi"/>
          <w:color w:val="C00000"/>
          <w:sz w:val="22"/>
          <w:szCs w:val="22"/>
        </w:rPr>
        <w:t>set.seed</w:t>
      </w:r>
      <w:proofErr w:type="spellEnd"/>
      <w:proofErr w:type="gramEnd"/>
      <w:r w:rsidRPr="00DB337B">
        <w:rPr>
          <w:rFonts w:cstheme="minorHAnsi"/>
          <w:color w:val="C00000"/>
          <w:sz w:val="22"/>
          <w:szCs w:val="22"/>
        </w:rPr>
        <w:t>(1)</w:t>
      </w:r>
    </w:p>
    <w:p w14:paraId="34A7E15D" w14:textId="77777777" w:rsidR="004406BA" w:rsidRPr="00DB337B" w:rsidRDefault="004406BA" w:rsidP="004406BA">
      <w:pPr>
        <w:rPr>
          <w:rFonts w:cstheme="minorHAnsi"/>
          <w:color w:val="C00000"/>
          <w:sz w:val="22"/>
          <w:szCs w:val="22"/>
        </w:rPr>
      </w:pPr>
    </w:p>
    <w:p w14:paraId="277D70BF"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simulate a phylogeny under birth death model</w:t>
      </w:r>
    </w:p>
    <w:p w14:paraId="125B1F90"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tree &lt;- </w:t>
      </w:r>
      <w:proofErr w:type="gramStart"/>
      <w:r w:rsidRPr="00DB337B">
        <w:rPr>
          <w:rFonts w:cstheme="minorHAnsi"/>
          <w:color w:val="C00000"/>
          <w:sz w:val="22"/>
          <w:szCs w:val="22"/>
        </w:rPr>
        <w:t>tree.bd(</w:t>
      </w:r>
      <w:proofErr w:type="gramEnd"/>
      <w:r w:rsidRPr="00DB337B">
        <w:rPr>
          <w:rFonts w:cstheme="minorHAnsi"/>
          <w:color w:val="C00000"/>
          <w:sz w:val="22"/>
          <w:szCs w:val="22"/>
        </w:rPr>
        <w:t xml:space="preserve">pars = c(3,1), </w:t>
      </w:r>
      <w:proofErr w:type="spellStart"/>
      <w:r w:rsidRPr="00DB337B">
        <w:rPr>
          <w:rFonts w:cstheme="minorHAnsi"/>
          <w:color w:val="C00000"/>
          <w:sz w:val="22"/>
          <w:szCs w:val="22"/>
        </w:rPr>
        <w:t>max.taxa</w:t>
      </w:r>
      <w:proofErr w:type="spellEnd"/>
      <w:r w:rsidRPr="00DB337B">
        <w:rPr>
          <w:rFonts w:cstheme="minorHAnsi"/>
          <w:color w:val="C00000"/>
          <w:sz w:val="22"/>
          <w:szCs w:val="22"/>
        </w:rPr>
        <w:t>=100)</w:t>
      </w:r>
    </w:p>
    <w:p w14:paraId="4CD6986D" w14:textId="77777777" w:rsidR="004406BA" w:rsidRPr="00DB337B" w:rsidRDefault="004406BA" w:rsidP="004406BA">
      <w:pPr>
        <w:rPr>
          <w:rFonts w:cstheme="minorHAnsi"/>
          <w:color w:val="C00000"/>
          <w:sz w:val="22"/>
          <w:szCs w:val="22"/>
        </w:rPr>
      </w:pPr>
    </w:p>
    <w:p w14:paraId="5FA2618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scale the tree to unit length</w:t>
      </w:r>
    </w:p>
    <w:p w14:paraId="7383EF93"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tree$</w:t>
      </w:r>
      <w:proofErr w:type="gramStart"/>
      <w:r w:rsidRPr="00DB337B">
        <w:rPr>
          <w:rFonts w:cstheme="minorHAnsi"/>
          <w:color w:val="C00000"/>
          <w:sz w:val="22"/>
          <w:szCs w:val="22"/>
        </w:rPr>
        <w:t>edge.length</w:t>
      </w:r>
      <w:proofErr w:type="spellEnd"/>
      <w:proofErr w:type="gramEnd"/>
      <w:r w:rsidRPr="00DB337B">
        <w:rPr>
          <w:rFonts w:cstheme="minorHAnsi"/>
          <w:color w:val="C00000"/>
          <w:sz w:val="22"/>
          <w:szCs w:val="22"/>
        </w:rPr>
        <w:t xml:space="preserve"> &lt;- </w:t>
      </w:r>
      <w:proofErr w:type="spellStart"/>
      <w:r w:rsidRPr="00DB337B">
        <w:rPr>
          <w:rFonts w:cstheme="minorHAnsi"/>
          <w:color w:val="C00000"/>
          <w:sz w:val="22"/>
          <w:szCs w:val="22"/>
        </w:rPr>
        <w:t>tree$edge.length</w:t>
      </w:r>
      <w:proofErr w:type="spellEnd"/>
      <w:r w:rsidRPr="00DB337B">
        <w:rPr>
          <w:rFonts w:cstheme="minorHAnsi"/>
          <w:color w:val="C00000"/>
          <w:sz w:val="22"/>
          <w:szCs w:val="22"/>
        </w:rPr>
        <w:t>/max(</w:t>
      </w:r>
      <w:proofErr w:type="spellStart"/>
      <w:r w:rsidRPr="00DB337B">
        <w:rPr>
          <w:rFonts w:cstheme="minorHAnsi"/>
          <w:color w:val="C00000"/>
          <w:sz w:val="22"/>
          <w:szCs w:val="22"/>
        </w:rPr>
        <w:t>branching.times</w:t>
      </w:r>
      <w:proofErr w:type="spellEnd"/>
      <w:r w:rsidRPr="00DB337B">
        <w:rPr>
          <w:rFonts w:cstheme="minorHAnsi"/>
          <w:color w:val="C00000"/>
          <w:sz w:val="22"/>
          <w:szCs w:val="22"/>
        </w:rPr>
        <w:t>(tree))</w:t>
      </w:r>
    </w:p>
    <w:p w14:paraId="278AC673" w14:textId="77777777" w:rsidR="004406BA" w:rsidRPr="00DB337B" w:rsidRDefault="004406BA" w:rsidP="004406BA">
      <w:pPr>
        <w:rPr>
          <w:rFonts w:cstheme="minorHAnsi"/>
          <w:color w:val="C00000"/>
          <w:sz w:val="22"/>
          <w:szCs w:val="22"/>
        </w:rPr>
      </w:pPr>
    </w:p>
    <w:p w14:paraId="11EC00EC" w14:textId="77777777" w:rsidR="004406BA" w:rsidRPr="00DB337B" w:rsidRDefault="004406BA" w:rsidP="004406BA">
      <w:pPr>
        <w:rPr>
          <w:rFonts w:cstheme="minorHAnsi"/>
          <w:color w:val="C00000"/>
          <w:sz w:val="22"/>
          <w:szCs w:val="22"/>
        </w:rPr>
      </w:pPr>
      <w:r w:rsidRPr="00DB337B">
        <w:rPr>
          <w:rFonts w:cstheme="minorHAnsi"/>
          <w:color w:val="C00000"/>
          <w:sz w:val="22"/>
          <w:szCs w:val="22"/>
        </w:rPr>
        <w:t># simulate chromosome number evolution</w:t>
      </w:r>
    </w:p>
    <w:p w14:paraId="25EC1ABA" w14:textId="77777777" w:rsidR="004406BA" w:rsidRPr="00DB337B" w:rsidRDefault="004406BA" w:rsidP="004406BA">
      <w:pPr>
        <w:rPr>
          <w:rFonts w:cstheme="minorHAnsi"/>
          <w:color w:val="C00000"/>
          <w:sz w:val="22"/>
          <w:szCs w:val="22"/>
        </w:rPr>
      </w:pPr>
      <w:r w:rsidRPr="00DB337B">
        <w:rPr>
          <w:rFonts w:cstheme="minorHAnsi"/>
          <w:color w:val="C00000"/>
          <w:sz w:val="22"/>
          <w:szCs w:val="22"/>
        </w:rPr>
        <w:t># we will simulate 100 datasets with</w:t>
      </w:r>
    </w:p>
    <w:p w14:paraId="6DCA25DD"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 fusion and fission rate of .1 (</w:t>
      </w:r>
      <w:proofErr w:type="spellStart"/>
      <w:r w:rsidRPr="00DB337B">
        <w:rPr>
          <w:rFonts w:cstheme="minorHAnsi"/>
          <w:color w:val="C00000"/>
          <w:sz w:val="22"/>
          <w:szCs w:val="22"/>
        </w:rPr>
        <w:t>slowdat</w:t>
      </w:r>
      <w:proofErr w:type="spellEnd"/>
      <w:r w:rsidRPr="00DB337B">
        <w:rPr>
          <w:rFonts w:cstheme="minorHAnsi"/>
          <w:color w:val="C00000"/>
          <w:sz w:val="22"/>
          <w:szCs w:val="22"/>
        </w:rPr>
        <w:t>)</w:t>
      </w:r>
    </w:p>
    <w:p w14:paraId="7F1B7662"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and an additional 100 datasets with</w:t>
      </w:r>
    </w:p>
    <w:p w14:paraId="5B998B68" w14:textId="77777777" w:rsidR="004406BA" w:rsidRPr="00DB337B" w:rsidRDefault="004406BA" w:rsidP="004406BA">
      <w:pPr>
        <w:rPr>
          <w:rFonts w:cstheme="minorHAnsi"/>
          <w:color w:val="C00000"/>
          <w:sz w:val="22"/>
          <w:szCs w:val="22"/>
        </w:rPr>
      </w:pPr>
      <w:r w:rsidRPr="00DB337B">
        <w:rPr>
          <w:rFonts w:cstheme="minorHAnsi"/>
          <w:color w:val="C00000"/>
          <w:sz w:val="22"/>
          <w:szCs w:val="22"/>
        </w:rPr>
        <w:t># a fusion and fission rate of 1 (</w:t>
      </w:r>
      <w:proofErr w:type="spellStart"/>
      <w:r w:rsidRPr="00DB337B">
        <w:rPr>
          <w:rFonts w:cstheme="minorHAnsi"/>
          <w:color w:val="C00000"/>
          <w:sz w:val="22"/>
          <w:szCs w:val="22"/>
        </w:rPr>
        <w:t>fastdat</w:t>
      </w:r>
      <w:proofErr w:type="spellEnd"/>
      <w:r w:rsidRPr="00DB337B">
        <w:rPr>
          <w:rFonts w:cstheme="minorHAnsi"/>
          <w:color w:val="C00000"/>
          <w:sz w:val="22"/>
          <w:szCs w:val="22"/>
        </w:rPr>
        <w:t>)</w:t>
      </w:r>
    </w:p>
    <w:p w14:paraId="2C85EDB9" w14:textId="77777777" w:rsidR="004406BA" w:rsidRPr="00DB337B" w:rsidRDefault="004406BA" w:rsidP="004406BA">
      <w:pPr>
        <w:rPr>
          <w:rFonts w:cstheme="minorHAnsi"/>
          <w:color w:val="C00000"/>
          <w:sz w:val="22"/>
          <w:szCs w:val="22"/>
        </w:rPr>
      </w:pPr>
      <w:r w:rsidRPr="00DB337B">
        <w:rPr>
          <w:rFonts w:cstheme="minorHAnsi"/>
          <w:color w:val="C00000"/>
          <w:sz w:val="22"/>
          <w:szCs w:val="22"/>
        </w:rPr>
        <w:t># for each simulation we will record the minimum and maximum</w:t>
      </w:r>
    </w:p>
    <w:p w14:paraId="28FD9CFD" w14:textId="77777777" w:rsidR="004406BA" w:rsidRPr="00DB337B" w:rsidRDefault="004406BA" w:rsidP="004406BA">
      <w:pPr>
        <w:rPr>
          <w:rFonts w:cstheme="minorHAnsi"/>
          <w:color w:val="C00000"/>
          <w:sz w:val="22"/>
          <w:szCs w:val="22"/>
        </w:rPr>
      </w:pPr>
      <w:r w:rsidRPr="00DB337B">
        <w:rPr>
          <w:rFonts w:cstheme="minorHAnsi"/>
          <w:color w:val="C00000"/>
          <w:sz w:val="22"/>
          <w:szCs w:val="22"/>
        </w:rPr>
        <w:t># chromosome number</w:t>
      </w:r>
    </w:p>
    <w:p w14:paraId="247C5407"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fastmax</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fastmin</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slowmax</w:t>
      </w:r>
      <w:proofErr w:type="spellEnd"/>
      <w:r w:rsidRPr="00DB337B">
        <w:rPr>
          <w:rFonts w:cstheme="minorHAnsi"/>
          <w:color w:val="C00000"/>
          <w:sz w:val="22"/>
          <w:szCs w:val="22"/>
        </w:rPr>
        <w:t xml:space="preserve"> &lt;- </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&lt;- </w:t>
      </w:r>
      <w:proofErr w:type="gramStart"/>
      <w:r w:rsidRPr="00DB337B">
        <w:rPr>
          <w:rFonts w:cstheme="minorHAnsi"/>
          <w:color w:val="C00000"/>
          <w:sz w:val="22"/>
          <w:szCs w:val="22"/>
        </w:rPr>
        <w:t>c(</w:t>
      </w:r>
      <w:proofErr w:type="gramEnd"/>
      <w:r w:rsidRPr="00DB337B">
        <w:rPr>
          <w:rFonts w:cstheme="minorHAnsi"/>
          <w:color w:val="C00000"/>
          <w:sz w:val="22"/>
          <w:szCs w:val="22"/>
        </w:rPr>
        <w:t>)</w:t>
      </w:r>
    </w:p>
    <w:p w14:paraId="50B05A46" w14:textId="77777777" w:rsidR="004406BA" w:rsidRPr="00DB337B" w:rsidRDefault="004406BA" w:rsidP="004406BA">
      <w:pPr>
        <w:rPr>
          <w:rFonts w:cstheme="minorHAnsi"/>
          <w:color w:val="C00000"/>
          <w:sz w:val="22"/>
          <w:szCs w:val="22"/>
        </w:rPr>
      </w:pPr>
      <w:proofErr w:type="gramStart"/>
      <w:r w:rsidRPr="00DB337B">
        <w:rPr>
          <w:rFonts w:cstheme="minorHAnsi"/>
          <w:color w:val="C00000"/>
          <w:sz w:val="22"/>
          <w:szCs w:val="22"/>
        </w:rPr>
        <w:t>for(</w:t>
      </w:r>
      <w:proofErr w:type="spellStart"/>
      <w:proofErr w:type="gramEnd"/>
      <w:r w:rsidRPr="00DB337B">
        <w:rPr>
          <w:rFonts w:cstheme="minorHAnsi"/>
          <w:color w:val="C00000"/>
          <w:sz w:val="22"/>
          <w:szCs w:val="22"/>
        </w:rPr>
        <w:t>i</w:t>
      </w:r>
      <w:proofErr w:type="spellEnd"/>
      <w:r w:rsidRPr="00DB337B">
        <w:rPr>
          <w:rFonts w:cstheme="minorHAnsi"/>
          <w:color w:val="C00000"/>
          <w:sz w:val="22"/>
          <w:szCs w:val="22"/>
        </w:rPr>
        <w:t xml:space="preserve"> in 1:1000){</w:t>
      </w:r>
    </w:p>
    <w:p w14:paraId="1883FF15"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print(</w:t>
      </w:r>
      <w:proofErr w:type="spellStart"/>
      <w:r w:rsidRPr="00DB337B">
        <w:rPr>
          <w:rFonts w:cstheme="minorHAnsi"/>
          <w:color w:val="C00000"/>
          <w:sz w:val="22"/>
          <w:szCs w:val="22"/>
        </w:rPr>
        <w:t>i</w:t>
      </w:r>
      <w:proofErr w:type="spellEnd"/>
      <w:r w:rsidRPr="00DB337B">
        <w:rPr>
          <w:rFonts w:cstheme="minorHAnsi"/>
          <w:color w:val="C00000"/>
          <w:sz w:val="22"/>
          <w:szCs w:val="22"/>
        </w:rPr>
        <w:t>)</w:t>
      </w:r>
    </w:p>
    <w:p w14:paraId="1ADD7F5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temp &lt;- </w:t>
      </w:r>
      <w:proofErr w:type="spellStart"/>
      <w:proofErr w:type="gramStart"/>
      <w:r w:rsidRPr="00DB337B">
        <w:rPr>
          <w:rFonts w:cstheme="minorHAnsi"/>
          <w:color w:val="C00000"/>
          <w:sz w:val="22"/>
          <w:szCs w:val="22"/>
        </w:rPr>
        <w:t>simChrom</w:t>
      </w:r>
      <w:proofErr w:type="spellEnd"/>
      <w:r w:rsidRPr="00DB337B">
        <w:rPr>
          <w:rFonts w:cstheme="minorHAnsi"/>
          <w:color w:val="C00000"/>
          <w:sz w:val="22"/>
          <w:szCs w:val="22"/>
        </w:rPr>
        <w:t>(</w:t>
      </w:r>
      <w:proofErr w:type="gramEnd"/>
      <w:r w:rsidRPr="00DB337B">
        <w:rPr>
          <w:rFonts w:cstheme="minorHAnsi"/>
          <w:color w:val="C00000"/>
          <w:sz w:val="22"/>
          <w:szCs w:val="22"/>
        </w:rPr>
        <w:t>tree, pars=c(1, 1, 0, 0, 10),</w:t>
      </w:r>
    </w:p>
    <w:p w14:paraId="3E6A83E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limits = </w:t>
      </w:r>
      <w:proofErr w:type="gramStart"/>
      <w:r w:rsidRPr="00DB337B">
        <w:rPr>
          <w:rFonts w:cstheme="minorHAnsi"/>
          <w:color w:val="C00000"/>
          <w:sz w:val="22"/>
          <w:szCs w:val="22"/>
        </w:rPr>
        <w:t>c(</w:t>
      </w:r>
      <w:proofErr w:type="gramEnd"/>
      <w:r w:rsidRPr="00DB337B">
        <w:rPr>
          <w:rFonts w:cstheme="minorHAnsi"/>
          <w:color w:val="C00000"/>
          <w:sz w:val="22"/>
          <w:szCs w:val="22"/>
        </w:rPr>
        <w:t>1, 20), model = "2010")</w:t>
      </w:r>
    </w:p>
    <w:p w14:paraId="1753B660"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fastmax</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max(temp)</w:t>
      </w:r>
    </w:p>
    <w:p w14:paraId="018838DA"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fastmin</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min(temp)</w:t>
      </w:r>
    </w:p>
    <w:p w14:paraId="61F9AA9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temp &lt;- </w:t>
      </w:r>
      <w:proofErr w:type="spellStart"/>
      <w:proofErr w:type="gramStart"/>
      <w:r w:rsidRPr="00DB337B">
        <w:rPr>
          <w:rFonts w:cstheme="minorHAnsi"/>
          <w:color w:val="C00000"/>
          <w:sz w:val="22"/>
          <w:szCs w:val="22"/>
        </w:rPr>
        <w:t>simChrom</w:t>
      </w:r>
      <w:proofErr w:type="spellEnd"/>
      <w:r w:rsidRPr="00DB337B">
        <w:rPr>
          <w:rFonts w:cstheme="minorHAnsi"/>
          <w:color w:val="C00000"/>
          <w:sz w:val="22"/>
          <w:szCs w:val="22"/>
        </w:rPr>
        <w:t>(</w:t>
      </w:r>
      <w:proofErr w:type="gramEnd"/>
      <w:r w:rsidRPr="00DB337B">
        <w:rPr>
          <w:rFonts w:cstheme="minorHAnsi"/>
          <w:color w:val="C00000"/>
          <w:sz w:val="22"/>
          <w:szCs w:val="22"/>
        </w:rPr>
        <w:t>tree, pars=c(.1, .1, 0, 0, 10),</w:t>
      </w:r>
    </w:p>
    <w:p w14:paraId="4212EAFB"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limits = </w:t>
      </w:r>
      <w:proofErr w:type="gramStart"/>
      <w:r w:rsidRPr="00DB337B">
        <w:rPr>
          <w:rFonts w:cstheme="minorHAnsi"/>
          <w:color w:val="C00000"/>
          <w:sz w:val="22"/>
          <w:szCs w:val="22"/>
        </w:rPr>
        <w:t>c(</w:t>
      </w:r>
      <w:proofErr w:type="gramEnd"/>
      <w:r w:rsidRPr="00DB337B">
        <w:rPr>
          <w:rFonts w:cstheme="minorHAnsi"/>
          <w:color w:val="C00000"/>
          <w:sz w:val="22"/>
          <w:szCs w:val="22"/>
        </w:rPr>
        <w:t xml:space="preserve">1, 20), model = "2010") </w:t>
      </w:r>
    </w:p>
    <w:p w14:paraId="6ACD68FC"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slowmax</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max(temp)</w:t>
      </w:r>
    </w:p>
    <w:p w14:paraId="65418886"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slowmin</w:t>
      </w:r>
      <w:proofErr w:type="spellEnd"/>
      <w:r w:rsidRPr="00DB337B">
        <w:rPr>
          <w:rFonts w:cstheme="minorHAnsi"/>
          <w:color w:val="C00000"/>
          <w:sz w:val="22"/>
          <w:szCs w:val="22"/>
        </w:rPr>
        <w:t>[</w:t>
      </w:r>
      <w:proofErr w:type="spellStart"/>
      <w:r w:rsidRPr="00DB337B">
        <w:rPr>
          <w:rFonts w:cstheme="minorHAnsi"/>
          <w:color w:val="C00000"/>
          <w:sz w:val="22"/>
          <w:szCs w:val="22"/>
        </w:rPr>
        <w:t>i</w:t>
      </w:r>
      <w:proofErr w:type="spellEnd"/>
      <w:r w:rsidRPr="00DB337B">
        <w:rPr>
          <w:rFonts w:cstheme="minorHAnsi"/>
          <w:color w:val="C00000"/>
          <w:sz w:val="22"/>
          <w:szCs w:val="22"/>
        </w:rPr>
        <w:t>] &lt;- min(temp)</w:t>
      </w:r>
    </w:p>
    <w:p w14:paraId="1E1F7BFC" w14:textId="77777777" w:rsidR="004406BA" w:rsidRPr="00DB337B" w:rsidRDefault="004406BA" w:rsidP="004406BA">
      <w:pPr>
        <w:rPr>
          <w:rFonts w:cstheme="minorHAnsi"/>
          <w:color w:val="C00000"/>
          <w:sz w:val="22"/>
          <w:szCs w:val="22"/>
        </w:rPr>
      </w:pPr>
      <w:r w:rsidRPr="00DB337B">
        <w:rPr>
          <w:rFonts w:cstheme="minorHAnsi"/>
          <w:color w:val="C00000"/>
          <w:sz w:val="22"/>
          <w:szCs w:val="22"/>
        </w:rPr>
        <w:t>}</w:t>
      </w:r>
    </w:p>
    <w:p w14:paraId="38E43D53"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df &lt;- </w:t>
      </w:r>
      <w:proofErr w:type="spellStart"/>
      <w:proofErr w:type="gramStart"/>
      <w:r w:rsidRPr="00DB337B">
        <w:rPr>
          <w:rFonts w:cstheme="minorHAnsi"/>
          <w:color w:val="C00000"/>
          <w:sz w:val="22"/>
          <w:szCs w:val="22"/>
        </w:rPr>
        <w:t>data.frame</w:t>
      </w:r>
      <w:proofErr w:type="spellEnd"/>
      <w:proofErr w:type="gramEnd"/>
      <w:r w:rsidRPr="00DB337B">
        <w:rPr>
          <w:rFonts w:cstheme="minorHAnsi"/>
          <w:color w:val="C00000"/>
          <w:sz w:val="22"/>
          <w:szCs w:val="22"/>
        </w:rPr>
        <w:t>(c(</w:t>
      </w:r>
      <w:proofErr w:type="spellStart"/>
      <w:r w:rsidRPr="00DB337B">
        <w:rPr>
          <w:rFonts w:cstheme="minorHAnsi"/>
          <w:color w:val="C00000"/>
          <w:sz w:val="22"/>
          <w:szCs w:val="22"/>
        </w:rPr>
        <w:t>fastmax</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fastmin</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slowmax</w:t>
      </w:r>
      <w:proofErr w:type="spellEnd"/>
      <w:r w:rsidRPr="00DB337B">
        <w:rPr>
          <w:rFonts w:cstheme="minorHAnsi"/>
          <w:color w:val="C00000"/>
          <w:sz w:val="22"/>
          <w:szCs w:val="22"/>
        </w:rPr>
        <w:t xml:space="preserve">, </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w:t>
      </w:r>
    </w:p>
    <w:p w14:paraId="27117DA2"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rep(c("</w:t>
      </w:r>
      <w:proofErr w:type="spellStart"/>
      <w:r w:rsidRPr="00DB337B">
        <w:rPr>
          <w:rFonts w:cstheme="minorHAnsi"/>
          <w:color w:val="C00000"/>
          <w:sz w:val="22"/>
          <w:szCs w:val="22"/>
        </w:rPr>
        <w:t>fastmax</w:t>
      </w:r>
      <w:proofErr w:type="spellEnd"/>
      <w:r w:rsidRPr="00DB337B">
        <w:rPr>
          <w:rFonts w:cstheme="minorHAnsi"/>
          <w:color w:val="C00000"/>
          <w:sz w:val="22"/>
          <w:szCs w:val="22"/>
        </w:rPr>
        <w:t>","</w:t>
      </w:r>
      <w:proofErr w:type="spellStart"/>
      <w:r w:rsidRPr="00DB337B">
        <w:rPr>
          <w:rFonts w:cstheme="minorHAnsi"/>
          <w:color w:val="C00000"/>
          <w:sz w:val="22"/>
          <w:szCs w:val="22"/>
        </w:rPr>
        <w:t>fastmin</w:t>
      </w:r>
      <w:proofErr w:type="spellEnd"/>
      <w:r w:rsidRPr="00DB337B">
        <w:rPr>
          <w:rFonts w:cstheme="minorHAnsi"/>
          <w:color w:val="C00000"/>
          <w:sz w:val="22"/>
          <w:szCs w:val="22"/>
        </w:rPr>
        <w:t>","</w:t>
      </w:r>
      <w:proofErr w:type="spellStart"/>
      <w:r w:rsidRPr="00DB337B">
        <w:rPr>
          <w:rFonts w:cstheme="minorHAnsi"/>
          <w:color w:val="C00000"/>
          <w:sz w:val="22"/>
          <w:szCs w:val="22"/>
        </w:rPr>
        <w:t>slowmax</w:t>
      </w:r>
      <w:proofErr w:type="spellEnd"/>
      <w:r w:rsidRPr="00DB337B">
        <w:rPr>
          <w:rFonts w:cstheme="minorHAnsi"/>
          <w:color w:val="C00000"/>
          <w:sz w:val="22"/>
          <w:szCs w:val="22"/>
        </w:rPr>
        <w:t>","</w:t>
      </w:r>
      <w:proofErr w:type="spellStart"/>
      <w:r w:rsidRPr="00DB337B">
        <w:rPr>
          <w:rFonts w:cstheme="minorHAnsi"/>
          <w:color w:val="C00000"/>
          <w:sz w:val="22"/>
          <w:szCs w:val="22"/>
        </w:rPr>
        <w:t>slowmin</w:t>
      </w:r>
      <w:proofErr w:type="spellEnd"/>
      <w:r w:rsidRPr="00DB337B">
        <w:rPr>
          <w:rFonts w:cstheme="minorHAnsi"/>
          <w:color w:val="C00000"/>
          <w:sz w:val="22"/>
          <w:szCs w:val="22"/>
        </w:rPr>
        <w:t xml:space="preserve">"), </w:t>
      </w:r>
    </w:p>
    <w:p w14:paraId="650D7994"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each=1000))</w:t>
      </w:r>
    </w:p>
    <w:p w14:paraId="50FE18C7" w14:textId="77777777" w:rsidR="004406BA" w:rsidRPr="00DB337B" w:rsidRDefault="004406BA" w:rsidP="004406BA">
      <w:pPr>
        <w:rPr>
          <w:rFonts w:cstheme="minorHAnsi"/>
          <w:color w:val="C00000"/>
          <w:sz w:val="22"/>
          <w:szCs w:val="22"/>
        </w:rPr>
      </w:pPr>
      <w:proofErr w:type="spellStart"/>
      <w:r w:rsidRPr="00DB337B">
        <w:rPr>
          <w:rFonts w:cstheme="minorHAnsi"/>
          <w:color w:val="C00000"/>
          <w:sz w:val="22"/>
          <w:szCs w:val="22"/>
        </w:rPr>
        <w:t>colnames</w:t>
      </w:r>
      <w:proofErr w:type="spellEnd"/>
      <w:r w:rsidRPr="00DB337B">
        <w:rPr>
          <w:rFonts w:cstheme="minorHAnsi"/>
          <w:color w:val="C00000"/>
          <w:sz w:val="22"/>
          <w:szCs w:val="22"/>
        </w:rPr>
        <w:t>(df) &lt;- c("</w:t>
      </w:r>
      <w:proofErr w:type="spellStart"/>
      <w:r w:rsidRPr="00DB337B">
        <w:rPr>
          <w:rFonts w:cstheme="minorHAnsi"/>
          <w:color w:val="C00000"/>
          <w:sz w:val="22"/>
          <w:szCs w:val="22"/>
        </w:rPr>
        <w:t>chromnumber</w:t>
      </w:r>
      <w:proofErr w:type="spellEnd"/>
      <w:r w:rsidRPr="00DB337B">
        <w:rPr>
          <w:rFonts w:cstheme="minorHAnsi"/>
          <w:color w:val="C00000"/>
          <w:sz w:val="22"/>
          <w:szCs w:val="22"/>
        </w:rPr>
        <w:t>","model")</w:t>
      </w:r>
    </w:p>
    <w:p w14:paraId="3F09675B" w14:textId="77777777" w:rsidR="004406BA" w:rsidRPr="00DB337B" w:rsidRDefault="004406BA" w:rsidP="004406BA">
      <w:pPr>
        <w:rPr>
          <w:rFonts w:cstheme="minorHAnsi"/>
          <w:color w:val="C00000"/>
          <w:sz w:val="22"/>
          <w:szCs w:val="22"/>
        </w:rPr>
      </w:pPr>
      <w:proofErr w:type="spellStart"/>
      <w:proofErr w:type="gramStart"/>
      <w:r w:rsidRPr="00DB337B">
        <w:rPr>
          <w:rFonts w:cstheme="minorHAnsi"/>
          <w:color w:val="C00000"/>
          <w:sz w:val="22"/>
          <w:szCs w:val="22"/>
        </w:rPr>
        <w:t>ggplot</w:t>
      </w:r>
      <w:proofErr w:type="spellEnd"/>
      <w:r w:rsidRPr="00DB337B">
        <w:rPr>
          <w:rFonts w:cstheme="minorHAnsi"/>
          <w:color w:val="C00000"/>
          <w:sz w:val="22"/>
          <w:szCs w:val="22"/>
        </w:rPr>
        <w:t>(</w:t>
      </w:r>
      <w:proofErr w:type="gramEnd"/>
      <w:r w:rsidRPr="00DB337B">
        <w:rPr>
          <w:rFonts w:cstheme="minorHAnsi"/>
          <w:color w:val="C00000"/>
          <w:sz w:val="22"/>
          <w:szCs w:val="22"/>
        </w:rPr>
        <w:t xml:space="preserve">data = df, </w:t>
      </w:r>
      <w:proofErr w:type="spellStart"/>
      <w:r w:rsidRPr="00DB337B">
        <w:rPr>
          <w:rFonts w:cstheme="minorHAnsi"/>
          <w:color w:val="C00000"/>
          <w:sz w:val="22"/>
          <w:szCs w:val="22"/>
        </w:rPr>
        <w:t>aes</w:t>
      </w:r>
      <w:proofErr w:type="spellEnd"/>
      <w:r w:rsidRPr="00DB337B">
        <w:rPr>
          <w:rFonts w:cstheme="minorHAnsi"/>
          <w:color w:val="C00000"/>
          <w:sz w:val="22"/>
          <w:szCs w:val="22"/>
        </w:rPr>
        <w:t xml:space="preserve">(x = </w:t>
      </w:r>
      <w:proofErr w:type="spellStart"/>
      <w:r w:rsidRPr="00DB337B">
        <w:rPr>
          <w:rFonts w:cstheme="minorHAnsi"/>
          <w:color w:val="C00000"/>
          <w:sz w:val="22"/>
          <w:szCs w:val="22"/>
        </w:rPr>
        <w:t>chromnumber</w:t>
      </w:r>
      <w:proofErr w:type="spellEnd"/>
      <w:r w:rsidRPr="00DB337B">
        <w:rPr>
          <w:rFonts w:cstheme="minorHAnsi"/>
          <w:color w:val="C00000"/>
          <w:sz w:val="22"/>
          <w:szCs w:val="22"/>
        </w:rPr>
        <w:t>, fill = model)) +</w:t>
      </w:r>
    </w:p>
    <w:p w14:paraId="66CED876" w14:textId="77777777"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roofErr w:type="spellStart"/>
      <w:r w:rsidRPr="00DB337B">
        <w:rPr>
          <w:rFonts w:cstheme="minorHAnsi"/>
          <w:color w:val="C00000"/>
          <w:sz w:val="22"/>
          <w:szCs w:val="22"/>
        </w:rPr>
        <w:t>geom_</w:t>
      </w:r>
      <w:proofErr w:type="gramStart"/>
      <w:r w:rsidRPr="00DB337B">
        <w:rPr>
          <w:rFonts w:cstheme="minorHAnsi"/>
          <w:color w:val="C00000"/>
          <w:sz w:val="22"/>
          <w:szCs w:val="22"/>
        </w:rPr>
        <w:t>histogram</w:t>
      </w:r>
      <w:proofErr w:type="spellEnd"/>
      <w:r w:rsidRPr="00DB337B">
        <w:rPr>
          <w:rFonts w:cstheme="minorHAnsi"/>
          <w:color w:val="C00000"/>
          <w:sz w:val="22"/>
          <w:szCs w:val="22"/>
        </w:rPr>
        <w:t>(</w:t>
      </w:r>
      <w:proofErr w:type="gramEnd"/>
      <w:r w:rsidRPr="00DB337B">
        <w:rPr>
          <w:rFonts w:cstheme="minorHAnsi"/>
          <w:color w:val="C00000"/>
          <w:sz w:val="22"/>
          <w:szCs w:val="22"/>
        </w:rPr>
        <w:t xml:space="preserve">position = "dodge", </w:t>
      </w:r>
      <w:proofErr w:type="spellStart"/>
      <w:r w:rsidRPr="00DB337B">
        <w:rPr>
          <w:rFonts w:cstheme="minorHAnsi"/>
          <w:color w:val="C00000"/>
          <w:sz w:val="22"/>
          <w:szCs w:val="22"/>
        </w:rPr>
        <w:t>binwidth</w:t>
      </w:r>
      <w:proofErr w:type="spellEnd"/>
      <w:r w:rsidRPr="00DB337B">
        <w:rPr>
          <w:rFonts w:cstheme="minorHAnsi"/>
          <w:color w:val="C00000"/>
          <w:sz w:val="22"/>
          <w:szCs w:val="22"/>
        </w:rPr>
        <w:t xml:space="preserve"> = 1)  </w:t>
      </w:r>
    </w:p>
    <w:p w14:paraId="350D309B" w14:textId="28530EDF" w:rsidR="004406BA" w:rsidRPr="00DB337B" w:rsidRDefault="004406BA" w:rsidP="004406BA">
      <w:pPr>
        <w:rPr>
          <w:rFonts w:cstheme="minorHAnsi"/>
          <w:color w:val="C00000"/>
          <w:sz w:val="22"/>
          <w:szCs w:val="22"/>
        </w:rPr>
      </w:pPr>
      <w:r w:rsidRPr="00DB337B">
        <w:rPr>
          <w:rFonts w:cstheme="minorHAnsi"/>
          <w:color w:val="C00000"/>
          <w:sz w:val="22"/>
          <w:szCs w:val="22"/>
        </w:rPr>
        <w:t xml:space="preserve">  </w:t>
      </w:r>
    </w:p>
    <w:p w14:paraId="7563CF6D" w14:textId="6D85A469" w:rsidR="00715F12" w:rsidRPr="00DB337B" w:rsidRDefault="004406BA">
      <w:pPr>
        <w:rPr>
          <w:rFonts w:cstheme="minorHAnsi"/>
          <w:color w:val="FF0000"/>
          <w:sz w:val="22"/>
          <w:szCs w:val="22"/>
        </w:rPr>
      </w:pPr>
      <w:r w:rsidRPr="00DB337B">
        <w:rPr>
          <w:rFonts w:cstheme="minorHAnsi"/>
          <w:noProof/>
          <w:color w:val="FF0000"/>
          <w:sz w:val="22"/>
          <w:szCs w:val="22"/>
        </w:rPr>
        <w:lastRenderedPageBreak/>
        <w:drawing>
          <wp:inline distT="0" distB="0" distL="0" distR="0" wp14:anchorId="0E630303" wp14:editId="12E4C5D1">
            <wp:extent cx="3416300" cy="336775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2721" cy="3374086"/>
                    </a:xfrm>
                    <a:prstGeom prst="rect">
                      <a:avLst/>
                    </a:prstGeom>
                  </pic:spPr>
                </pic:pic>
              </a:graphicData>
            </a:graphic>
          </wp:inline>
        </w:drawing>
      </w:r>
    </w:p>
    <w:p w14:paraId="3B0146E8" w14:textId="62FECAE9" w:rsidR="004406BA" w:rsidRPr="00DB337B" w:rsidRDefault="004406BA">
      <w:pPr>
        <w:rPr>
          <w:rFonts w:cstheme="minorHAnsi"/>
          <w:color w:val="C00000"/>
          <w:sz w:val="22"/>
          <w:szCs w:val="22"/>
        </w:rPr>
      </w:pPr>
      <w:r w:rsidRPr="00DB337B">
        <w:rPr>
          <w:rFonts w:cstheme="minorHAnsi"/>
          <w:color w:val="C00000"/>
          <w:sz w:val="22"/>
          <w:szCs w:val="22"/>
        </w:rPr>
        <w:t>What this plot shows us is that when we have a higher rate of evolution (peach and green) we see both a higher maximum and minimum chromosome number than when we have a lower rate of evolution (blue and purple). This is akin to the behavior of a Brownian motion model where though the expected value does not change with rate the variance is proportional to time and rate. The chromosome model implemented here is identical in this respect.</w:t>
      </w:r>
    </w:p>
    <w:p w14:paraId="185D77C8" w14:textId="77777777" w:rsidR="00715F12" w:rsidRPr="00DB337B" w:rsidRDefault="00715F12">
      <w:pPr>
        <w:rPr>
          <w:rFonts w:cstheme="minorHAnsi"/>
          <w:color w:val="C00000"/>
          <w:sz w:val="22"/>
          <w:szCs w:val="22"/>
        </w:rPr>
      </w:pPr>
    </w:p>
    <w:p w14:paraId="695CE28D" w14:textId="48EA347C" w:rsidR="005E5B9C" w:rsidRPr="00DB337B" w:rsidRDefault="004406BA">
      <w:pPr>
        <w:rPr>
          <w:rFonts w:cstheme="minorHAnsi"/>
          <w:color w:val="C00000"/>
          <w:sz w:val="22"/>
          <w:szCs w:val="22"/>
        </w:rPr>
      </w:pPr>
      <w:r w:rsidRPr="00DB337B">
        <w:rPr>
          <w:rFonts w:cstheme="minorHAnsi"/>
          <w:color w:val="C00000"/>
          <w:sz w:val="22"/>
          <w:szCs w:val="22"/>
        </w:rPr>
        <w:t>Furthermore</w:t>
      </w:r>
      <w:r w:rsidR="00407AAB" w:rsidRPr="00DB337B">
        <w:rPr>
          <w:rFonts w:cstheme="minorHAnsi"/>
          <w:color w:val="C00000"/>
          <w:sz w:val="22"/>
          <w:szCs w:val="22"/>
        </w:rPr>
        <w:t>, much of the previous literature surrounding holocentricity has focused on the ability to segregate fragmented chromosomes</w:t>
      </w:r>
      <w:r w:rsidRPr="00DB337B">
        <w:rPr>
          <w:rFonts w:cstheme="minorHAnsi"/>
          <w:color w:val="C00000"/>
          <w:sz w:val="22"/>
          <w:szCs w:val="22"/>
        </w:rPr>
        <w:t xml:space="preserve">. </w:t>
      </w:r>
      <w:r w:rsidR="00407AAB" w:rsidRPr="00DB337B">
        <w:rPr>
          <w:rFonts w:cstheme="minorHAnsi"/>
          <w:color w:val="C00000"/>
          <w:sz w:val="22"/>
          <w:szCs w:val="22"/>
        </w:rPr>
        <w:t xml:space="preserve">Therefore, we focus in this paragraph on explanations for high chromosome number including one of our previous analyses. Finally, we agree that we might expect both rates to increase and that these rates are really much closer to what it is we are interested in. </w:t>
      </w:r>
      <w:proofErr w:type="gramStart"/>
      <w:r w:rsidR="00D760A8" w:rsidRPr="00DB337B">
        <w:rPr>
          <w:rFonts w:cstheme="minorHAnsi"/>
          <w:color w:val="C00000"/>
          <w:sz w:val="22"/>
          <w:szCs w:val="22"/>
        </w:rPr>
        <w:t>Indeed</w:t>
      </w:r>
      <w:proofErr w:type="gramEnd"/>
      <w:r w:rsidR="00407AAB" w:rsidRPr="00DB337B">
        <w:rPr>
          <w:rFonts w:cstheme="minorHAnsi"/>
          <w:color w:val="C00000"/>
          <w:sz w:val="22"/>
          <w:szCs w:val="22"/>
        </w:rPr>
        <w:t xml:space="preserve"> being able to answer this question was </w:t>
      </w:r>
      <w:r w:rsidR="00D760A8" w:rsidRPr="00DB337B">
        <w:rPr>
          <w:rFonts w:cstheme="minorHAnsi"/>
          <w:color w:val="C00000"/>
          <w:sz w:val="22"/>
          <w:szCs w:val="22"/>
        </w:rPr>
        <w:t>one</w:t>
      </w:r>
      <w:r w:rsidR="00407AAB" w:rsidRPr="00DB337B">
        <w:rPr>
          <w:rFonts w:cstheme="minorHAnsi"/>
          <w:color w:val="C00000"/>
          <w:sz w:val="22"/>
          <w:szCs w:val="22"/>
        </w:rPr>
        <w:t xml:space="preserve"> of several motivating desires in the development of this </w:t>
      </w:r>
      <w:r w:rsidR="00D760A8" w:rsidRPr="00DB337B">
        <w:rPr>
          <w:rFonts w:cstheme="minorHAnsi"/>
          <w:color w:val="C00000"/>
          <w:sz w:val="22"/>
          <w:szCs w:val="22"/>
        </w:rPr>
        <w:t>software</w:t>
      </w:r>
      <w:r w:rsidR="00407AAB" w:rsidRPr="00DB337B">
        <w:rPr>
          <w:rFonts w:cstheme="minorHAnsi"/>
          <w:color w:val="C00000"/>
          <w:sz w:val="22"/>
          <w:szCs w:val="22"/>
        </w:rPr>
        <w:t xml:space="preserve"> that we are now applying to this question. </w:t>
      </w:r>
    </w:p>
    <w:p w14:paraId="197E5C36" w14:textId="1FA43AD7" w:rsidR="005E5B9C" w:rsidRPr="00DB337B" w:rsidRDefault="005E5B9C">
      <w:pPr>
        <w:rPr>
          <w:rFonts w:cstheme="minorHAnsi"/>
          <w:color w:val="C00000"/>
          <w:sz w:val="22"/>
          <w:szCs w:val="22"/>
        </w:rPr>
      </w:pPr>
    </w:p>
    <w:p w14:paraId="0FA6A2B0"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Line 101: Perhaps remind the reader what rate you are looking at.</w:t>
      </w:r>
    </w:p>
    <w:p w14:paraId="7A721EEC" w14:textId="71C0D67D" w:rsidR="005E5B9C" w:rsidRPr="00DB337B" w:rsidRDefault="005E5B9C">
      <w:pPr>
        <w:rPr>
          <w:rFonts w:cstheme="minorHAnsi"/>
          <w:sz w:val="22"/>
          <w:szCs w:val="22"/>
        </w:rPr>
      </w:pPr>
    </w:p>
    <w:p w14:paraId="0DF16EFA" w14:textId="7F209901" w:rsidR="005E5B9C" w:rsidRPr="00DB337B" w:rsidRDefault="007413FE">
      <w:pPr>
        <w:rPr>
          <w:rFonts w:cstheme="minorHAnsi"/>
          <w:color w:val="C00000"/>
          <w:sz w:val="22"/>
          <w:szCs w:val="22"/>
        </w:rPr>
      </w:pPr>
      <w:r w:rsidRPr="00DB337B">
        <w:rPr>
          <w:rFonts w:cstheme="minorHAnsi"/>
          <w:color w:val="C00000"/>
          <w:sz w:val="22"/>
          <w:szCs w:val="22"/>
        </w:rPr>
        <w:t>Corrected</w:t>
      </w:r>
    </w:p>
    <w:p w14:paraId="02490A62" w14:textId="472001DB" w:rsidR="005E5B9C" w:rsidRPr="00DB337B" w:rsidRDefault="005E5B9C">
      <w:pPr>
        <w:rPr>
          <w:rFonts w:cstheme="minorHAnsi"/>
          <w:sz w:val="22"/>
          <w:szCs w:val="22"/>
        </w:rPr>
      </w:pPr>
    </w:p>
    <w:p w14:paraId="0621F4A2"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 xml:space="preserve">Line 106: Clarify that you refer to the tree of </w:t>
      </w:r>
      <w:proofErr w:type="spellStart"/>
      <w:r w:rsidRPr="00DB337B">
        <w:rPr>
          <w:rFonts w:eastAsia="Times New Roman" w:cstheme="minorHAnsi"/>
          <w:color w:val="222222"/>
          <w:sz w:val="22"/>
          <w:szCs w:val="22"/>
          <w:shd w:val="clear" w:color="auto" w:fill="FFFFFF"/>
        </w:rPr>
        <w:t>Misof</w:t>
      </w:r>
      <w:proofErr w:type="spellEnd"/>
      <w:r w:rsidRPr="00DB337B">
        <w:rPr>
          <w:rFonts w:eastAsia="Times New Roman" w:cstheme="minorHAnsi"/>
          <w:color w:val="222222"/>
          <w:sz w:val="22"/>
          <w:szCs w:val="22"/>
          <w:shd w:val="clear" w:color="auto" w:fill="FFFFFF"/>
        </w:rPr>
        <w:t xml:space="preserve"> et al.</w:t>
      </w:r>
    </w:p>
    <w:p w14:paraId="31F40781" w14:textId="6481B664" w:rsidR="005E5B9C" w:rsidRPr="00DB337B" w:rsidRDefault="005E5B9C">
      <w:pPr>
        <w:rPr>
          <w:rFonts w:cstheme="minorHAnsi"/>
          <w:sz w:val="22"/>
          <w:szCs w:val="22"/>
        </w:rPr>
      </w:pPr>
    </w:p>
    <w:p w14:paraId="5F3EFCB5" w14:textId="5A59EFE7" w:rsidR="005E5B9C" w:rsidRPr="00DB337B" w:rsidRDefault="00D760A8">
      <w:pPr>
        <w:rPr>
          <w:rFonts w:cstheme="minorHAnsi"/>
          <w:color w:val="C00000"/>
          <w:sz w:val="22"/>
          <w:szCs w:val="22"/>
        </w:rPr>
      </w:pPr>
      <w:r w:rsidRPr="00DB337B">
        <w:rPr>
          <w:rFonts w:cstheme="minorHAnsi"/>
          <w:color w:val="C00000"/>
          <w:sz w:val="22"/>
          <w:szCs w:val="22"/>
        </w:rPr>
        <w:t>Corrected</w:t>
      </w:r>
    </w:p>
    <w:p w14:paraId="63B76025" w14:textId="0CF0620E" w:rsidR="005E5B9C" w:rsidRPr="00DB337B" w:rsidRDefault="005E5B9C">
      <w:pPr>
        <w:rPr>
          <w:rFonts w:cstheme="minorHAnsi"/>
          <w:b/>
          <w:color w:val="C00000"/>
          <w:sz w:val="22"/>
          <w:szCs w:val="22"/>
        </w:rPr>
      </w:pPr>
    </w:p>
    <w:p w14:paraId="4110FDEE" w14:textId="77777777" w:rsidR="005E5B9C" w:rsidRPr="00DB337B" w:rsidRDefault="005E5B9C">
      <w:pPr>
        <w:rPr>
          <w:rFonts w:cstheme="minorHAnsi"/>
          <w:b/>
          <w:sz w:val="22"/>
          <w:szCs w:val="22"/>
        </w:rPr>
      </w:pPr>
    </w:p>
    <w:p w14:paraId="7CEE7B2A" w14:textId="6B308FFE" w:rsidR="005E5B9C" w:rsidRPr="00DB337B" w:rsidRDefault="005E5B9C">
      <w:pPr>
        <w:rPr>
          <w:rFonts w:cstheme="minorHAnsi"/>
          <w:b/>
          <w:sz w:val="22"/>
          <w:szCs w:val="22"/>
        </w:rPr>
      </w:pPr>
      <w:r w:rsidRPr="00DB337B">
        <w:rPr>
          <w:rFonts w:cstheme="minorHAnsi"/>
          <w:b/>
          <w:sz w:val="22"/>
          <w:szCs w:val="22"/>
        </w:rPr>
        <w:t>Reviewer 2</w:t>
      </w:r>
    </w:p>
    <w:p w14:paraId="2DF78DB3" w14:textId="0D03D011" w:rsidR="005E5B9C" w:rsidRPr="00DB337B" w:rsidRDefault="005E5B9C">
      <w:pPr>
        <w:rPr>
          <w:rFonts w:cstheme="minorHAnsi"/>
          <w:b/>
          <w:sz w:val="22"/>
          <w:szCs w:val="22"/>
        </w:rPr>
      </w:pPr>
    </w:p>
    <w:p w14:paraId="141DF661"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First, the title conclusion is too broad given the scope of the paper. The title should be changed to:</w:t>
      </w:r>
      <w:r w:rsidRPr="00DB337B">
        <w:rPr>
          <w:rFonts w:eastAsia="Times New Roman" w:cstheme="minorHAnsi"/>
          <w:color w:val="222222"/>
          <w:sz w:val="22"/>
          <w:szCs w:val="22"/>
        </w:rPr>
        <w:br/>
      </w:r>
      <w:r w:rsidRPr="00DB337B">
        <w:rPr>
          <w:rFonts w:eastAsia="Times New Roman" w:cstheme="minorHAnsi"/>
          <w:color w:val="222222"/>
          <w:sz w:val="22"/>
          <w:szCs w:val="22"/>
        </w:rPr>
        <w:br/>
      </w:r>
      <w:r w:rsidRPr="00DB337B">
        <w:rPr>
          <w:rFonts w:eastAsia="Times New Roman" w:cstheme="minorHAnsi"/>
          <w:color w:val="222222"/>
          <w:sz w:val="22"/>
          <w:szCs w:val="22"/>
          <w:shd w:val="clear" w:color="auto" w:fill="FFFFFF"/>
        </w:rPr>
        <w:t>Chromosome number evolves at equal rates in holocentric and monocentric insects.</w:t>
      </w:r>
    </w:p>
    <w:p w14:paraId="6651CCF4" w14:textId="76E4C470" w:rsidR="005E5B9C" w:rsidRPr="00DB337B" w:rsidRDefault="005E5B9C">
      <w:pPr>
        <w:rPr>
          <w:rFonts w:cstheme="minorHAnsi"/>
          <w:b/>
          <w:sz w:val="22"/>
          <w:szCs w:val="22"/>
        </w:rPr>
      </w:pPr>
    </w:p>
    <w:p w14:paraId="037161DD" w14:textId="2B93942D" w:rsidR="00DB337B" w:rsidRDefault="009044A3">
      <w:pPr>
        <w:rPr>
          <w:rFonts w:cstheme="minorHAnsi"/>
          <w:color w:val="C00000"/>
          <w:sz w:val="22"/>
          <w:szCs w:val="22"/>
        </w:rPr>
      </w:pPr>
      <w:r w:rsidRPr="00DB337B">
        <w:rPr>
          <w:rFonts w:cstheme="minorHAnsi"/>
          <w:color w:val="C00000"/>
          <w:sz w:val="22"/>
          <w:szCs w:val="22"/>
        </w:rPr>
        <w:lastRenderedPageBreak/>
        <w:t xml:space="preserve">We agree that the title was a bit broad originally. We have changed it to </w:t>
      </w:r>
    </w:p>
    <w:p w14:paraId="57A843E9" w14:textId="77777777" w:rsidR="00DB337B" w:rsidRDefault="00DB337B">
      <w:pPr>
        <w:rPr>
          <w:rFonts w:cstheme="minorHAnsi"/>
          <w:color w:val="C00000"/>
          <w:sz w:val="22"/>
          <w:szCs w:val="22"/>
        </w:rPr>
      </w:pPr>
    </w:p>
    <w:p w14:paraId="29970171" w14:textId="77777777" w:rsidR="00DB337B" w:rsidRPr="00DB337B" w:rsidRDefault="009044A3">
      <w:pPr>
        <w:rPr>
          <w:rFonts w:cstheme="minorHAnsi"/>
          <w:i/>
          <w:iCs/>
          <w:color w:val="C00000"/>
          <w:sz w:val="22"/>
          <w:szCs w:val="22"/>
        </w:rPr>
      </w:pPr>
      <w:r w:rsidRPr="00DB337B">
        <w:rPr>
          <w:rFonts w:cstheme="minorHAnsi"/>
          <w:i/>
          <w:iCs/>
          <w:color w:val="C00000"/>
          <w:sz w:val="22"/>
          <w:szCs w:val="22"/>
        </w:rPr>
        <w:t>Chromosome number evolves at equal rates in holocentric and monocentric clades</w:t>
      </w:r>
    </w:p>
    <w:p w14:paraId="3F29399A" w14:textId="77777777" w:rsidR="00DB337B" w:rsidRDefault="00DB337B">
      <w:pPr>
        <w:rPr>
          <w:rFonts w:cstheme="minorHAnsi"/>
          <w:color w:val="C00000"/>
          <w:sz w:val="22"/>
          <w:szCs w:val="22"/>
        </w:rPr>
      </w:pPr>
    </w:p>
    <w:p w14:paraId="4150F09A" w14:textId="211F0C57" w:rsidR="005E5B9C" w:rsidRPr="00DB337B" w:rsidRDefault="009044A3">
      <w:pPr>
        <w:rPr>
          <w:rFonts w:cstheme="minorHAnsi"/>
          <w:color w:val="C00000"/>
          <w:sz w:val="22"/>
          <w:szCs w:val="22"/>
        </w:rPr>
      </w:pPr>
      <w:r w:rsidRPr="00DB337B">
        <w:rPr>
          <w:rFonts w:cstheme="minorHAnsi"/>
          <w:color w:val="C00000"/>
          <w:sz w:val="22"/>
          <w:szCs w:val="22"/>
        </w:rPr>
        <w:t>We do not believe that it is necessary to specify insects in the title. The information that has informed our understanding of the differences in monocentric and holocentric chromosomes comes from both plants, insects, and no</w:t>
      </w:r>
      <w:r w:rsidR="004406BA" w:rsidRPr="00DB337B">
        <w:rPr>
          <w:rFonts w:cstheme="minorHAnsi"/>
          <w:color w:val="C00000"/>
          <w:sz w:val="22"/>
          <w:szCs w:val="22"/>
        </w:rPr>
        <w:t>n-</w:t>
      </w:r>
      <w:r w:rsidRPr="00DB337B">
        <w:rPr>
          <w:rFonts w:cstheme="minorHAnsi"/>
          <w:color w:val="C00000"/>
          <w:sz w:val="22"/>
          <w:szCs w:val="22"/>
        </w:rPr>
        <w:t>insect animals and the segregation behavior in all of these groups is largely similar.</w:t>
      </w:r>
    </w:p>
    <w:p w14:paraId="3EA86C38" w14:textId="77777777" w:rsidR="009044A3" w:rsidRPr="00DB337B" w:rsidRDefault="009044A3">
      <w:pPr>
        <w:rPr>
          <w:rFonts w:cstheme="minorHAnsi"/>
          <w:color w:val="C00000"/>
          <w:sz w:val="22"/>
          <w:szCs w:val="22"/>
        </w:rPr>
      </w:pPr>
    </w:p>
    <w:p w14:paraId="3B237ECC" w14:textId="5BC42416" w:rsidR="005E5B9C" w:rsidRPr="00DB337B" w:rsidRDefault="005E5B9C">
      <w:pPr>
        <w:rPr>
          <w:rFonts w:cstheme="minorHAnsi"/>
          <w:sz w:val="22"/>
          <w:szCs w:val="22"/>
        </w:rPr>
      </w:pPr>
    </w:p>
    <w:p w14:paraId="129E4C92"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Second, the machinery for rate estimation is too opaque. In particular, the authors should provide a simplified version of the core likelihood equation that is being used.</w:t>
      </w:r>
    </w:p>
    <w:p w14:paraId="0EA940E1" w14:textId="476D3C61" w:rsidR="005E5B9C" w:rsidRPr="00DB337B" w:rsidRDefault="005E5B9C">
      <w:pPr>
        <w:rPr>
          <w:rFonts w:cstheme="minorHAnsi"/>
          <w:sz w:val="22"/>
          <w:szCs w:val="22"/>
        </w:rPr>
      </w:pPr>
    </w:p>
    <w:p w14:paraId="44B21E5E" w14:textId="6DBF4A3F" w:rsidR="005E5B9C" w:rsidRPr="00DB337B" w:rsidRDefault="00407AAB">
      <w:pPr>
        <w:rPr>
          <w:rFonts w:cstheme="minorHAnsi"/>
          <w:color w:val="C00000"/>
          <w:sz w:val="22"/>
          <w:szCs w:val="22"/>
        </w:rPr>
      </w:pPr>
      <w:r w:rsidRPr="00DB337B">
        <w:rPr>
          <w:rFonts w:cstheme="minorHAnsi"/>
          <w:color w:val="C00000"/>
          <w:sz w:val="22"/>
          <w:szCs w:val="22"/>
        </w:rPr>
        <w:t xml:space="preserve">Because this method has already been published, rather than including a likelihood equation, we decided to include a graphical depiction of the </w:t>
      </w:r>
      <w:r w:rsidR="00D760A8" w:rsidRPr="00DB337B">
        <w:rPr>
          <w:rFonts w:cstheme="minorHAnsi"/>
          <w:color w:val="C00000"/>
          <w:sz w:val="22"/>
          <w:szCs w:val="22"/>
        </w:rPr>
        <w:t>M</w:t>
      </w:r>
      <w:r w:rsidRPr="00DB337B">
        <w:rPr>
          <w:rFonts w:cstheme="minorHAnsi"/>
          <w:color w:val="C00000"/>
          <w:sz w:val="22"/>
          <w:szCs w:val="22"/>
        </w:rPr>
        <w:t>arkov model being used (</w:t>
      </w:r>
      <w:r w:rsidR="00D760A8" w:rsidRPr="00DB337B">
        <w:rPr>
          <w:rFonts w:cstheme="minorHAnsi"/>
          <w:color w:val="C00000"/>
          <w:sz w:val="22"/>
          <w:szCs w:val="22"/>
        </w:rPr>
        <w:t>Supplemental figure 2).</w:t>
      </w:r>
    </w:p>
    <w:p w14:paraId="3E4C32B2" w14:textId="1490890A" w:rsidR="00D760A8" w:rsidRPr="00DB337B" w:rsidRDefault="00D760A8" w:rsidP="00D760A8">
      <w:pPr>
        <w:jc w:val="center"/>
        <w:rPr>
          <w:rFonts w:cstheme="minorHAnsi"/>
          <w:sz w:val="22"/>
          <w:szCs w:val="22"/>
        </w:rPr>
      </w:pPr>
    </w:p>
    <w:p w14:paraId="07E610EA" w14:textId="1A3C51F6" w:rsidR="00F24BE3" w:rsidRPr="00DB337B" w:rsidRDefault="00F24BE3" w:rsidP="00F24BE3">
      <w:pPr>
        <w:rPr>
          <w:rFonts w:eastAsiaTheme="minorEastAsia" w:cstheme="minorHAnsi"/>
          <w:color w:val="FF0000"/>
          <w:sz w:val="22"/>
          <w:szCs w:val="22"/>
        </w:rPr>
      </w:pPr>
      <w:ins w:id="0" w:author="Heath Blackmon" w:date="2020-08-16T15:52:00Z">
        <w:r w:rsidRPr="00DB337B">
          <w:rPr>
            <w:rFonts w:eastAsiaTheme="minorEastAsia" w:cstheme="minorHAnsi"/>
            <w:noProof/>
            <w:sz w:val="22"/>
            <w:szCs w:val="22"/>
          </w:rPr>
          <w:drawing>
            <wp:inline distT="0" distB="0" distL="0" distR="0" wp14:anchorId="1721159A" wp14:editId="6B466725">
              <wp:extent cx="2097111" cy="191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8938" cy="1921928"/>
                      </a:xfrm>
                      <a:prstGeom prst="rect">
                        <a:avLst/>
                      </a:prstGeom>
                    </pic:spPr>
                  </pic:pic>
                </a:graphicData>
              </a:graphic>
            </wp:inline>
          </w:drawing>
        </w:r>
      </w:ins>
    </w:p>
    <w:p w14:paraId="2023910A" w14:textId="5AC5B188" w:rsidR="00F24BE3" w:rsidRPr="00DB337B" w:rsidRDefault="00F24BE3" w:rsidP="00F24BE3">
      <w:pPr>
        <w:rPr>
          <w:rFonts w:eastAsiaTheme="minorEastAsia" w:cstheme="minorHAnsi"/>
          <w:i/>
          <w:iCs/>
          <w:color w:val="C00000"/>
          <w:sz w:val="22"/>
          <w:szCs w:val="22"/>
        </w:rPr>
      </w:pPr>
      <w:r w:rsidRPr="00DB337B">
        <w:rPr>
          <w:rFonts w:eastAsiaTheme="minorEastAsia" w:cstheme="minorHAnsi"/>
          <w:i/>
          <w:iCs/>
          <w:color w:val="C00000"/>
          <w:sz w:val="22"/>
          <w:szCs w:val="22"/>
        </w:rPr>
        <w:t xml:space="preserve">Supplemental Figure 2. </w:t>
      </w:r>
      <w:r w:rsidRPr="00DB337B">
        <w:rPr>
          <w:rFonts w:cstheme="minorHAnsi"/>
          <w:i/>
          <w:iCs/>
          <w:color w:val="C00000"/>
          <w:sz w:val="22"/>
          <w:szCs w:val="22"/>
        </w:rPr>
        <w:t xml:space="preserve">Model for the evolution of chromosome number in monocentric and holocentric lineages. At an instance in time a lineage will have </w:t>
      </w:r>
      <m:oMath>
        <m:r>
          <w:rPr>
            <w:rFonts w:ascii="Cambria Math" w:hAnsi="Cambria Math" w:cstheme="minorHAnsi"/>
            <w:color w:val="C00000"/>
            <w:sz w:val="22"/>
            <w:szCs w:val="22"/>
          </w:rPr>
          <m:t>i </m:t>
        </m:r>
      </m:oMath>
      <w:r w:rsidRPr="00DB337B">
        <w:rPr>
          <w:rFonts w:cstheme="minorHAnsi"/>
          <w:i/>
          <w:iCs/>
          <w:color w:val="C00000"/>
          <w:sz w:val="22"/>
          <w:szCs w:val="22"/>
        </w:rPr>
        <w:t xml:space="preserve">chromosome and either monocentric or holocentric chromosomes. A lineage can make four possible transitions: </w:t>
      </w:r>
      <m:oMath>
        <m:r>
          <w:rPr>
            <w:rFonts w:ascii="Cambria Math" w:eastAsiaTheme="minorEastAsia" w:hAnsi="Cambria Math" w:cstheme="minorHAnsi"/>
            <w:color w:val="C00000"/>
            <w:sz w:val="22"/>
            <w:szCs w:val="22"/>
          </w:rPr>
          <m:t>δ</m:t>
        </m:r>
      </m:oMath>
      <w:r w:rsidRPr="00DB337B">
        <w:rPr>
          <w:rFonts w:cstheme="minorHAnsi"/>
          <w:i/>
          <w:iCs/>
          <w:color w:val="C00000"/>
          <w:sz w:val="22"/>
          <w:szCs w:val="22"/>
        </w:rPr>
        <w:t xml:space="preserve"> the fusion of two chromosomes, </w:t>
      </w:r>
      <m:oMath>
        <m:r>
          <w:rPr>
            <w:rFonts w:ascii="Cambria Math" w:eastAsiaTheme="minorEastAsia" w:hAnsi="Cambria Math" w:cstheme="minorHAnsi"/>
            <w:color w:val="C00000"/>
            <w:sz w:val="22"/>
            <w:szCs w:val="22"/>
          </w:rPr>
          <m:t>γ</m:t>
        </m:r>
      </m:oMath>
      <w:r w:rsidRPr="00DB337B">
        <w:rPr>
          <w:rFonts w:cstheme="minorHAnsi"/>
          <w:i/>
          <w:iCs/>
          <w:color w:val="C00000"/>
          <w:sz w:val="22"/>
          <w:szCs w:val="22"/>
        </w:rPr>
        <w:t xml:space="preserve"> the fission of a chromosome, </w:t>
      </w:r>
      <m:oMath>
        <m:r>
          <w:rPr>
            <w:rFonts w:ascii="Cambria Math" w:eastAsiaTheme="minorEastAsia" w:hAnsi="Cambria Math" w:cstheme="minorHAnsi"/>
            <w:color w:val="C00000"/>
            <w:sz w:val="22"/>
            <w:szCs w:val="22"/>
          </w:rPr>
          <m:t>ρ</m:t>
        </m:r>
      </m:oMath>
      <w:r w:rsidRPr="00DB337B">
        <w:rPr>
          <w:rFonts w:cstheme="minorHAnsi"/>
          <w:i/>
          <w:iCs/>
          <w:color w:val="C00000"/>
          <w:sz w:val="22"/>
          <w:szCs w:val="22"/>
        </w:rPr>
        <w:t xml:space="preserve"> a whole genome duplication, and a transition in centromere type (i.e. transition from monocentric to holocentric </w:t>
      </w:r>
      <w:proofErr w:type="spellStart"/>
      <w:r w:rsidRPr="00DB337B">
        <w:rPr>
          <w:rFonts w:cstheme="minorHAnsi"/>
          <w:i/>
          <w:iCs/>
          <w:color w:val="C00000"/>
          <w:sz w:val="22"/>
          <w:szCs w:val="22"/>
        </w:rPr>
        <w:t>q</w:t>
      </w:r>
      <w:r w:rsidRPr="00DB337B">
        <w:rPr>
          <w:rFonts w:cstheme="minorHAnsi"/>
          <w:i/>
          <w:iCs/>
          <w:color w:val="C00000"/>
          <w:sz w:val="22"/>
          <w:szCs w:val="22"/>
          <w:vertAlign w:val="subscript"/>
        </w:rPr>
        <w:t>MH</w:t>
      </w:r>
      <w:proofErr w:type="spellEnd"/>
      <w:r w:rsidRPr="00DB337B">
        <w:rPr>
          <w:rFonts w:cstheme="minorHAnsi"/>
          <w:i/>
          <w:iCs/>
          <w:color w:val="C00000"/>
          <w:sz w:val="22"/>
          <w:szCs w:val="22"/>
        </w:rPr>
        <w:t xml:space="preserve"> or transition from holocentric to monocentric q</w:t>
      </w:r>
      <w:r w:rsidRPr="00DB337B">
        <w:rPr>
          <w:rFonts w:cstheme="minorHAnsi"/>
          <w:i/>
          <w:iCs/>
          <w:color w:val="C00000"/>
          <w:sz w:val="22"/>
          <w:szCs w:val="22"/>
          <w:vertAlign w:val="subscript"/>
        </w:rPr>
        <w:t>HM</w:t>
      </w:r>
      <w:r w:rsidRPr="00DB337B">
        <w:rPr>
          <w:rFonts w:cstheme="minorHAnsi"/>
          <w:i/>
          <w:iCs/>
          <w:color w:val="C00000"/>
          <w:sz w:val="22"/>
          <w:szCs w:val="22"/>
        </w:rPr>
        <w:t>).</w:t>
      </w:r>
    </w:p>
    <w:p w14:paraId="7CE98C3A" w14:textId="77777777" w:rsidR="004406BA" w:rsidRPr="00DB337B" w:rsidRDefault="004406BA" w:rsidP="004406BA">
      <w:pPr>
        <w:rPr>
          <w:rFonts w:cstheme="minorHAnsi"/>
          <w:i/>
          <w:iCs/>
          <w:color w:val="C00000"/>
          <w:sz w:val="22"/>
          <w:szCs w:val="22"/>
        </w:rPr>
      </w:pPr>
    </w:p>
    <w:p w14:paraId="558FD98D" w14:textId="0A99E9D7" w:rsidR="005E5B9C" w:rsidRPr="00DB337B" w:rsidRDefault="005E5B9C">
      <w:pPr>
        <w:rPr>
          <w:rFonts w:cstheme="minorHAnsi"/>
          <w:sz w:val="22"/>
          <w:szCs w:val="22"/>
        </w:rPr>
      </w:pPr>
    </w:p>
    <w:p w14:paraId="24D38C45"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Some clarification should be provided on how the polyploidization rate is estimated. In particular, would a polyploidization even be inferred when there is a doubling of chromosome number inferred in an ancestor? Presumably there is no other karyotypic signal identified. What signal in the phylogeny provides the support for these estimates? Some brief discussion would be helpful.</w:t>
      </w:r>
    </w:p>
    <w:p w14:paraId="4DAC9AFF" w14:textId="6ACD3007" w:rsidR="005E5B9C" w:rsidRPr="00DB337B" w:rsidRDefault="005E5B9C">
      <w:pPr>
        <w:rPr>
          <w:rFonts w:cstheme="minorHAnsi"/>
          <w:sz w:val="22"/>
          <w:szCs w:val="22"/>
        </w:rPr>
      </w:pPr>
    </w:p>
    <w:p w14:paraId="735670B7" w14:textId="1C9BEBE4" w:rsidR="005E5B9C" w:rsidRPr="00DB337B" w:rsidRDefault="00407AAB">
      <w:pPr>
        <w:rPr>
          <w:rFonts w:cstheme="minorHAnsi"/>
          <w:color w:val="C00000"/>
          <w:sz w:val="22"/>
          <w:szCs w:val="22"/>
        </w:rPr>
      </w:pPr>
      <w:r w:rsidRPr="00DB337B">
        <w:rPr>
          <w:rFonts w:cstheme="minorHAnsi"/>
          <w:color w:val="C00000"/>
          <w:sz w:val="22"/>
          <w:szCs w:val="22"/>
        </w:rPr>
        <w:t xml:space="preserve">As depicted in the figure above polyploidy provides a route for an immediate doubling of </w:t>
      </w:r>
      <w:r w:rsidR="00D760A8" w:rsidRPr="00DB337B">
        <w:rPr>
          <w:rFonts w:cstheme="minorHAnsi"/>
          <w:color w:val="C00000"/>
          <w:sz w:val="22"/>
          <w:szCs w:val="22"/>
        </w:rPr>
        <w:t>chromosome</w:t>
      </w:r>
      <w:r w:rsidRPr="00DB337B">
        <w:rPr>
          <w:rFonts w:cstheme="minorHAnsi"/>
          <w:color w:val="C00000"/>
          <w:sz w:val="22"/>
          <w:szCs w:val="22"/>
        </w:rPr>
        <w:t xml:space="preserve"> number. Because of this</w:t>
      </w:r>
      <w:r w:rsidR="00D760A8" w:rsidRPr="00DB337B">
        <w:rPr>
          <w:rFonts w:cstheme="minorHAnsi"/>
          <w:color w:val="C00000"/>
          <w:sz w:val="22"/>
          <w:szCs w:val="22"/>
        </w:rPr>
        <w:t>,</w:t>
      </w:r>
      <w:r w:rsidRPr="00DB337B">
        <w:rPr>
          <w:rFonts w:cstheme="minorHAnsi"/>
          <w:color w:val="C00000"/>
          <w:sz w:val="22"/>
          <w:szCs w:val="22"/>
        </w:rPr>
        <w:t xml:space="preserve"> anytime the data suggests a very rapid transition from </w:t>
      </w:r>
      <w:proofErr w:type="spellStart"/>
      <w:r w:rsidR="00D760A8" w:rsidRPr="00DB337B">
        <w:rPr>
          <w:rFonts w:cstheme="minorHAnsi"/>
          <w:color w:val="C00000"/>
          <w:sz w:val="22"/>
          <w:szCs w:val="22"/>
        </w:rPr>
        <w:t>i</w:t>
      </w:r>
      <w:proofErr w:type="spellEnd"/>
      <w:r w:rsidR="00D760A8" w:rsidRPr="00DB337B">
        <w:rPr>
          <w:rFonts w:cstheme="minorHAnsi"/>
          <w:color w:val="C00000"/>
          <w:sz w:val="22"/>
          <w:szCs w:val="22"/>
        </w:rPr>
        <w:t xml:space="preserve"> </w:t>
      </w:r>
      <w:r w:rsidRPr="00DB337B">
        <w:rPr>
          <w:rFonts w:cstheme="minorHAnsi"/>
          <w:color w:val="C00000"/>
          <w:sz w:val="22"/>
          <w:szCs w:val="22"/>
        </w:rPr>
        <w:t>to 2i chromosome</w:t>
      </w:r>
      <w:r w:rsidR="00D760A8" w:rsidRPr="00DB337B">
        <w:rPr>
          <w:rFonts w:cstheme="minorHAnsi"/>
          <w:color w:val="C00000"/>
          <w:sz w:val="22"/>
          <w:szCs w:val="22"/>
        </w:rPr>
        <w:t>s</w:t>
      </w:r>
      <w:r w:rsidRPr="00DB337B">
        <w:rPr>
          <w:rFonts w:cstheme="minorHAnsi"/>
          <w:color w:val="C00000"/>
          <w:sz w:val="22"/>
          <w:szCs w:val="22"/>
        </w:rPr>
        <w:t xml:space="preserve"> it will support a higher rate of polyploidy. This approach to inferring polyploidy has been quite well studied</w:t>
      </w:r>
      <w:r w:rsidR="00A02BAB" w:rsidRPr="00DB337B">
        <w:rPr>
          <w:rFonts w:cstheme="minorHAnsi"/>
          <w:color w:val="C00000"/>
          <w:sz w:val="22"/>
          <w:szCs w:val="22"/>
        </w:rPr>
        <w:t xml:space="preserve"> </w:t>
      </w:r>
      <w:r w:rsidR="00A02BAB" w:rsidRPr="00DB337B">
        <w:rPr>
          <w:rFonts w:cstheme="minorHAnsi"/>
          <w:color w:val="C00000"/>
          <w:sz w:val="22"/>
          <w:szCs w:val="22"/>
        </w:rPr>
        <w:fldChar w:fldCharType="begin">
          <w:fldData xml:space="preserve">PEVuZE5vdGU+PENpdGU+PEF1dGhvcj5CbGFja21vbjwvQXV0aG9yPjxZZWFyPjIwMTk8L1llYXI+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</w:fldData>
        </w:fldChar>
      </w:r>
      <w:r w:rsidR="003F6A27" w:rsidRPr="00DB337B">
        <w:rPr>
          <w:rFonts w:cstheme="minorHAnsi"/>
          <w:color w:val="C00000"/>
          <w:sz w:val="22"/>
          <w:szCs w:val="22"/>
        </w:rPr>
        <w:instrText xml:space="preserve"> ADDIN EN.CITE </w:instrText>
      </w:r>
      <w:r w:rsidR="003F6A27" w:rsidRPr="00DB337B">
        <w:rPr>
          <w:rFonts w:cstheme="minorHAnsi"/>
          <w:color w:val="C00000"/>
          <w:sz w:val="22"/>
          <w:szCs w:val="22"/>
        </w:rPr>
        <w:fldChar w:fldCharType="begin">
          <w:fldData xml:space="preserve">PEVuZE5vdGU+PENpdGU+PEF1dGhvcj5CbGFja21vbjwvQXV0aG9yPjxZZWFyPjIwMTk8L1llYXI+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</w:fldData>
        </w:fldChar>
      </w:r>
      <w:r w:rsidR="003F6A27" w:rsidRPr="00DB337B">
        <w:rPr>
          <w:rFonts w:cstheme="minorHAnsi"/>
          <w:color w:val="C00000"/>
          <w:sz w:val="22"/>
          <w:szCs w:val="22"/>
        </w:rPr>
        <w:instrText xml:space="preserve"> ADDIN EN.CITE.DATA </w:instrText>
      </w:r>
      <w:r w:rsidR="003F6A27" w:rsidRPr="00DB337B">
        <w:rPr>
          <w:rFonts w:cstheme="minorHAnsi"/>
          <w:color w:val="C00000"/>
          <w:sz w:val="22"/>
          <w:szCs w:val="22"/>
        </w:rPr>
      </w:r>
      <w:r w:rsidR="003F6A27" w:rsidRPr="00DB337B">
        <w:rPr>
          <w:rFonts w:cstheme="minorHAnsi"/>
          <w:color w:val="C00000"/>
          <w:sz w:val="22"/>
          <w:szCs w:val="22"/>
        </w:rPr>
        <w:fldChar w:fldCharType="end"/>
      </w:r>
      <w:r w:rsidR="00A02BAB" w:rsidRPr="00DB337B">
        <w:rPr>
          <w:rFonts w:cstheme="minorHAnsi"/>
          <w:color w:val="C00000"/>
          <w:sz w:val="22"/>
          <w:szCs w:val="22"/>
        </w:rPr>
        <w:fldChar w:fldCharType="separate"/>
      </w:r>
      <w:r w:rsidR="003F6A27" w:rsidRPr="00DB337B">
        <w:rPr>
          <w:rFonts w:cstheme="minorHAnsi"/>
          <w:noProof/>
          <w:color w:val="C00000"/>
          <w:sz w:val="22"/>
          <w:szCs w:val="22"/>
        </w:rPr>
        <w:t>[1,3-6]</w:t>
      </w:r>
      <w:r w:rsidR="00A02BAB" w:rsidRPr="00DB337B">
        <w:rPr>
          <w:rFonts w:cstheme="minorHAnsi"/>
          <w:color w:val="C00000"/>
          <w:sz w:val="22"/>
          <w:szCs w:val="22"/>
        </w:rPr>
        <w:fldChar w:fldCharType="end"/>
      </w:r>
      <w:r w:rsidRPr="00DB337B">
        <w:rPr>
          <w:rFonts w:cstheme="minorHAnsi"/>
          <w:color w:val="C00000"/>
          <w:sz w:val="22"/>
          <w:szCs w:val="22"/>
        </w:rPr>
        <w:t xml:space="preserve">. We believe that the </w:t>
      </w:r>
      <w:r w:rsidR="00D760A8" w:rsidRPr="00DB337B">
        <w:rPr>
          <w:rFonts w:cstheme="minorHAnsi"/>
          <w:color w:val="C00000"/>
          <w:sz w:val="22"/>
          <w:szCs w:val="22"/>
        </w:rPr>
        <w:t>inclusion</w:t>
      </w:r>
      <w:r w:rsidRPr="00DB337B">
        <w:rPr>
          <w:rFonts w:cstheme="minorHAnsi"/>
          <w:color w:val="C00000"/>
          <w:sz w:val="22"/>
          <w:szCs w:val="22"/>
        </w:rPr>
        <w:t xml:space="preserve"> of the </w:t>
      </w:r>
      <w:r w:rsidR="00D760A8" w:rsidRPr="00DB337B">
        <w:rPr>
          <w:rFonts w:cstheme="minorHAnsi"/>
          <w:color w:val="C00000"/>
          <w:sz w:val="22"/>
          <w:szCs w:val="22"/>
        </w:rPr>
        <w:t>M</w:t>
      </w:r>
      <w:r w:rsidRPr="00DB337B">
        <w:rPr>
          <w:rFonts w:cstheme="minorHAnsi"/>
          <w:color w:val="C00000"/>
          <w:sz w:val="22"/>
          <w:szCs w:val="22"/>
        </w:rPr>
        <w:t>arkov model figure</w:t>
      </w:r>
      <w:r w:rsidR="00D760A8" w:rsidRPr="00DB337B">
        <w:rPr>
          <w:rFonts w:cstheme="minorHAnsi"/>
          <w:color w:val="C00000"/>
          <w:sz w:val="22"/>
          <w:szCs w:val="22"/>
        </w:rPr>
        <w:t xml:space="preserve"> from above</w:t>
      </w:r>
      <w:r w:rsidRPr="00DB337B">
        <w:rPr>
          <w:rFonts w:cstheme="minorHAnsi"/>
          <w:color w:val="C00000"/>
          <w:sz w:val="22"/>
          <w:szCs w:val="22"/>
        </w:rPr>
        <w:t xml:space="preserve"> will make this easier for readers to understand.</w:t>
      </w:r>
    </w:p>
    <w:p w14:paraId="1E6FD142" w14:textId="77777777" w:rsidR="00407AAB" w:rsidRPr="00DB337B" w:rsidRDefault="00407AAB">
      <w:pPr>
        <w:rPr>
          <w:rFonts w:cstheme="minorHAnsi"/>
          <w:sz w:val="22"/>
          <w:szCs w:val="22"/>
        </w:rPr>
      </w:pPr>
    </w:p>
    <w:p w14:paraId="6EFCFDD4" w14:textId="77777777" w:rsidR="005E5B9C" w:rsidRPr="00DB337B" w:rsidRDefault="005E5B9C" w:rsidP="005E5B9C">
      <w:pPr>
        <w:rPr>
          <w:rFonts w:eastAsia="Times New Roman" w:cstheme="minorHAnsi"/>
          <w:sz w:val="22"/>
          <w:szCs w:val="22"/>
        </w:rPr>
      </w:pPr>
      <w:r w:rsidRPr="00DB337B">
        <w:rPr>
          <w:rFonts w:eastAsia="Times New Roman" w:cstheme="minorHAnsi"/>
          <w:color w:val="222222"/>
          <w:sz w:val="22"/>
          <w:szCs w:val="22"/>
          <w:shd w:val="clear" w:color="auto" w:fill="FFFFFF"/>
        </w:rPr>
        <w:t xml:space="preserve">Finally, since the machinery for estimating fusion, fission and polyploidization rates is novel, it would be worth running some simulations on the tree that is being used, with fixed rates on subclades, followed </w:t>
      </w:r>
      <w:r w:rsidRPr="00DB337B">
        <w:rPr>
          <w:rFonts w:eastAsia="Times New Roman" w:cstheme="minorHAnsi"/>
          <w:color w:val="222222"/>
          <w:sz w:val="22"/>
          <w:szCs w:val="22"/>
          <w:shd w:val="clear" w:color="auto" w:fill="FFFFFF"/>
        </w:rPr>
        <w:lastRenderedPageBreak/>
        <w:t>by rate estimation on the simulated tip values for chromosome number. The degree to which the machinery used is good at estimating rates from simulated data is important to know.</w:t>
      </w:r>
    </w:p>
    <w:p w14:paraId="65139DDC" w14:textId="4C6D1E66" w:rsidR="005E5B9C" w:rsidRPr="00DB337B" w:rsidRDefault="005E5B9C">
      <w:pPr>
        <w:rPr>
          <w:rFonts w:cstheme="minorHAnsi"/>
          <w:sz w:val="22"/>
          <w:szCs w:val="22"/>
        </w:rPr>
      </w:pPr>
    </w:p>
    <w:p w14:paraId="0B79FF8D" w14:textId="6E44EE04" w:rsidR="00407AAB" w:rsidRPr="00DB337B" w:rsidRDefault="00D760A8">
      <w:pPr>
        <w:rPr>
          <w:rFonts w:cstheme="minorHAnsi"/>
          <w:color w:val="C00000"/>
          <w:sz w:val="22"/>
          <w:szCs w:val="22"/>
        </w:rPr>
      </w:pPr>
      <w:r w:rsidRPr="00DB337B">
        <w:rPr>
          <w:rFonts w:cstheme="minorHAnsi"/>
          <w:color w:val="C00000"/>
          <w:sz w:val="22"/>
          <w:szCs w:val="22"/>
        </w:rPr>
        <w:t>The model for estimating these rates is not novel and is already published</w:t>
      </w:r>
      <w:r w:rsidR="00A02BAB" w:rsidRPr="00DB337B">
        <w:rPr>
          <w:rFonts w:cstheme="minorHAnsi"/>
          <w:color w:val="C00000"/>
          <w:sz w:val="22"/>
          <w:szCs w:val="22"/>
        </w:rPr>
        <w:t xml:space="preserve"> </w:t>
      </w:r>
      <w:r w:rsidR="00A02BAB" w:rsidRPr="00DB337B">
        <w:rPr>
          <w:rFonts w:cstheme="minorHAnsi"/>
          <w:color w:val="C00000"/>
          <w:sz w:val="22"/>
          <w:szCs w:val="22"/>
        </w:rPr>
        <w:fldChar w:fldCharType="begin"/>
      </w:r>
      <w:r w:rsidR="003F0FE9" w:rsidRPr="00DB337B">
        <w:rPr>
          <w:rFonts w:cstheme="minorHAnsi"/>
          <w:color w:val="C00000"/>
          <w:sz w:val="22"/>
          <w:szCs w:val="22"/>
        </w:rPr>
        <w:instrText xml:space="preserve"> ADDIN EN.CITE &lt;EndNote&gt;&lt;Cite&gt;&lt;Author&gt;Blackmon&lt;/Author&gt;&lt;Year&gt;2019&lt;/Year&gt;&lt;RecNum&gt;455&lt;/RecNum&gt;&lt;DisplayText&gt;&lt;style size="10"&gt;[1]&lt;/style&gt;&lt;/DisplayText&gt;&lt;record&gt;&lt;rec-number&gt;455&lt;/rec-number&gt;&lt;foreign-keys&gt;&lt;key app="EN" db-id="psx5aavda22efleatx5vaweatapzwapastxd" timestamp="1597466567" guid="5e0b1493-10a9-4757-a3c0-e3c985db9834"&gt;455&lt;/key&gt;&lt;/foreign-keys&gt;&lt;ref-type name="Journal Article"&gt;17&lt;/ref-type&gt;&lt;contributors&gt;&lt;authors&gt;&lt;author&gt;Blackmon, Heath&lt;/author&gt;&lt;author&gt;Justison, Joshua&lt;/author&gt;&lt;author&gt;Mayrose, Itay&lt;/author&gt;&lt;author&gt;Goldberg, Emma E&lt;/author&gt;&lt;/authors&gt;&lt;/contributors&gt;&lt;titles&gt;&lt;title&gt;Meiotic drive shapes rates of karyotype evolution in mammals&lt;/title&gt;&lt;secondary-title&gt;Evolution&lt;/secondary-title&gt;&lt;/titles&gt;&lt;periodical&gt;&lt;full-title&gt;Evolution&lt;/full-title&gt;&lt;abbr-1&gt;Evolution&lt;/abbr-1&gt;&lt;/periodical&gt;&lt;pages&gt;511-523&lt;/pages&gt;&lt;volume&gt;73&lt;/volume&gt;&lt;number&gt;3&lt;/number&gt;&lt;dates&gt;&lt;year&gt;2019&lt;/year&gt;&lt;/dates&gt;&lt;isbn&gt;0014-3820&lt;/isbn&gt;&lt;urls&gt;&lt;/urls&gt;&lt;/record&gt;&lt;/Cite&gt;&lt;/EndNote&gt;</w:instrText>
      </w:r>
      <w:r w:rsidR="00A02BAB" w:rsidRPr="00DB337B">
        <w:rPr>
          <w:rFonts w:cstheme="minorHAnsi"/>
          <w:color w:val="C00000"/>
          <w:sz w:val="22"/>
          <w:szCs w:val="22"/>
        </w:rPr>
        <w:fldChar w:fldCharType="separate"/>
      </w:r>
      <w:r w:rsidR="003F0FE9" w:rsidRPr="00DB337B">
        <w:rPr>
          <w:rFonts w:cstheme="minorHAnsi"/>
          <w:noProof/>
          <w:color w:val="C00000"/>
          <w:sz w:val="22"/>
          <w:szCs w:val="22"/>
        </w:rPr>
        <w:t>[1]</w:t>
      </w:r>
      <w:r w:rsidR="00A02BAB" w:rsidRPr="00DB337B">
        <w:rPr>
          <w:rFonts w:cstheme="minorHAnsi"/>
          <w:color w:val="C00000"/>
          <w:sz w:val="22"/>
          <w:szCs w:val="22"/>
        </w:rPr>
        <w:fldChar w:fldCharType="end"/>
      </w:r>
      <w:r w:rsidRPr="00DB337B">
        <w:rPr>
          <w:rFonts w:cstheme="minorHAnsi"/>
          <w:color w:val="C00000"/>
          <w:sz w:val="22"/>
          <w:szCs w:val="22"/>
        </w:rPr>
        <w:t xml:space="preserve">. This paper contains the simulations that are being suggested here. </w:t>
      </w:r>
    </w:p>
    <w:p w14:paraId="3BAD0F85" w14:textId="77777777" w:rsidR="00D760A8" w:rsidRPr="00DB337B" w:rsidRDefault="00D760A8">
      <w:pPr>
        <w:rPr>
          <w:rFonts w:cstheme="minorHAnsi"/>
          <w:b/>
          <w:sz w:val="22"/>
          <w:szCs w:val="22"/>
        </w:rPr>
      </w:pPr>
    </w:p>
    <w:p w14:paraId="15AADCD5" w14:textId="114B293F" w:rsidR="00BC649D" w:rsidRPr="00DB337B" w:rsidRDefault="00BC649D">
      <w:pPr>
        <w:rPr>
          <w:rFonts w:cstheme="minorHAnsi"/>
          <w:b/>
          <w:sz w:val="22"/>
          <w:szCs w:val="22"/>
        </w:rPr>
      </w:pPr>
      <w:r w:rsidRPr="00DB337B">
        <w:rPr>
          <w:rFonts w:cstheme="minorHAnsi"/>
          <w:b/>
          <w:sz w:val="22"/>
          <w:szCs w:val="22"/>
        </w:rPr>
        <w:t>Reviewer 3</w:t>
      </w:r>
    </w:p>
    <w:p w14:paraId="677CF2D1" w14:textId="3F7C3922" w:rsidR="00BC649D" w:rsidRPr="00DB337B" w:rsidRDefault="00BC649D">
      <w:pPr>
        <w:rPr>
          <w:rFonts w:cstheme="minorHAnsi"/>
          <w:sz w:val="22"/>
          <w:szCs w:val="22"/>
        </w:rPr>
      </w:pPr>
    </w:p>
    <w:p w14:paraId="6A9B8D95" w14:textId="5BB00B73" w:rsidR="00BC649D" w:rsidRPr="00DB337B" w:rsidRDefault="00BC649D" w:rsidP="00BC649D">
      <w:pPr>
        <w:rPr>
          <w:rFonts w:cstheme="minorHAnsi"/>
          <w:sz w:val="22"/>
          <w:szCs w:val="22"/>
        </w:rPr>
      </w:pPr>
      <w:r w:rsidRPr="00DB337B">
        <w:rPr>
          <w:rFonts w:cstheme="minorHAnsi"/>
          <w:sz w:val="22"/>
          <w:szCs w:val="22"/>
        </w:rPr>
        <w:t>My main concern about the paper is that not enough attention is devoted to the underlying</w:t>
      </w:r>
      <w:r w:rsidRPr="00DB337B">
        <w:rPr>
          <w:rFonts w:cstheme="minorHAnsi"/>
          <w:sz w:val="22"/>
          <w:szCs w:val="22"/>
        </w:rPr>
        <w:br/>
        <w:t>HMM model, and to the differences in results between models with and without polyploidy.</w:t>
      </w:r>
      <w:r w:rsidRPr="00DB337B">
        <w:rPr>
          <w:rFonts w:cstheme="minorHAnsi"/>
          <w:sz w:val="22"/>
          <w:szCs w:val="22"/>
        </w:rPr>
        <w:br/>
        <w:t>Although the model is explained in an earlier publication (Blackmon et al. 2019), the current</w:t>
      </w:r>
      <w:r w:rsidRPr="00DB337B">
        <w:rPr>
          <w:rFonts w:cstheme="minorHAnsi"/>
          <w:sz w:val="22"/>
          <w:szCs w:val="22"/>
        </w:rPr>
        <w:br/>
        <w:t>manuscript would perhaps be easier to understand for the reader if at least a minimal</w:t>
      </w:r>
      <w:r w:rsidRPr="00DB337B">
        <w:rPr>
          <w:rFonts w:cstheme="minorHAnsi"/>
          <w:sz w:val="22"/>
          <w:szCs w:val="22"/>
        </w:rPr>
        <w:br/>
        <w:t>conceptual schematic was provided, showing how the eight parameters of the full model are</w:t>
      </w:r>
      <w:r w:rsidRPr="00DB337B">
        <w:rPr>
          <w:rFonts w:cstheme="minorHAnsi"/>
          <w:sz w:val="22"/>
          <w:szCs w:val="22"/>
        </w:rPr>
        <w:br/>
        <w:t>related to each other.</w:t>
      </w:r>
    </w:p>
    <w:p w14:paraId="0BB43417" w14:textId="5B60D7FB" w:rsidR="00BC649D" w:rsidRPr="00DB337B" w:rsidRDefault="00BC649D" w:rsidP="00BC649D">
      <w:pPr>
        <w:rPr>
          <w:rFonts w:cstheme="minorHAnsi"/>
          <w:sz w:val="22"/>
          <w:szCs w:val="22"/>
        </w:rPr>
      </w:pPr>
    </w:p>
    <w:p w14:paraId="2D4AAC8C" w14:textId="57C68792" w:rsidR="00BC649D" w:rsidRPr="00DB337B" w:rsidRDefault="00F24BE3" w:rsidP="00BC649D">
      <w:pPr>
        <w:rPr>
          <w:rFonts w:cstheme="minorHAnsi"/>
          <w:color w:val="C00000"/>
          <w:sz w:val="22"/>
          <w:szCs w:val="22"/>
        </w:rPr>
      </w:pPr>
      <w:r w:rsidRPr="00DB337B">
        <w:rPr>
          <w:rFonts w:cstheme="minorHAnsi"/>
          <w:color w:val="C00000"/>
          <w:sz w:val="22"/>
          <w:szCs w:val="22"/>
        </w:rPr>
        <w:t>First</w:t>
      </w:r>
      <w:r w:rsidR="00DB337B" w:rsidRPr="00DB337B">
        <w:rPr>
          <w:rFonts w:cstheme="minorHAnsi"/>
          <w:color w:val="C00000"/>
          <w:sz w:val="22"/>
          <w:szCs w:val="22"/>
        </w:rPr>
        <w:t>,</w:t>
      </w:r>
      <w:r w:rsidRPr="00DB337B">
        <w:rPr>
          <w:rFonts w:cstheme="minorHAnsi"/>
          <w:color w:val="C00000"/>
          <w:sz w:val="22"/>
          <w:szCs w:val="22"/>
        </w:rPr>
        <w:t xml:space="preserve"> we note that as implemented there is no unobservable state in our model so it isn’t actually an HMM it is instead a standard Markov model. </w:t>
      </w:r>
      <w:r w:rsidR="00DB337B" w:rsidRPr="00DB337B">
        <w:rPr>
          <w:rFonts w:cstheme="minorHAnsi"/>
          <w:color w:val="C00000"/>
          <w:sz w:val="22"/>
          <w:szCs w:val="22"/>
        </w:rPr>
        <w:t>Second, we</w:t>
      </w:r>
      <w:r w:rsidRPr="00DB337B">
        <w:rPr>
          <w:rFonts w:cstheme="minorHAnsi"/>
          <w:color w:val="C00000"/>
          <w:sz w:val="22"/>
          <w:szCs w:val="22"/>
        </w:rPr>
        <w:t xml:space="preserve"> agree that it might be easier for people to understand if we provided a schematic and have included supplemental figure 2 in response to this comment and one from reviewer 2.</w:t>
      </w:r>
    </w:p>
    <w:p w14:paraId="67C8B3E0" w14:textId="19A98BEB" w:rsidR="00BC649D" w:rsidRPr="00DB337B" w:rsidRDefault="00BC649D" w:rsidP="00BC649D">
      <w:pPr>
        <w:rPr>
          <w:rFonts w:cstheme="minorHAnsi"/>
          <w:sz w:val="22"/>
          <w:szCs w:val="22"/>
        </w:rPr>
      </w:pPr>
    </w:p>
    <w:p w14:paraId="0CE872F7" w14:textId="786ECCF9" w:rsidR="00BC649D" w:rsidRPr="00DB337B" w:rsidRDefault="00BC649D" w:rsidP="00BC649D">
      <w:pPr>
        <w:rPr>
          <w:rFonts w:cstheme="minorHAnsi"/>
          <w:sz w:val="22"/>
          <w:szCs w:val="22"/>
        </w:rPr>
      </w:pPr>
      <w:r w:rsidRPr="00DB337B">
        <w:rPr>
          <w:rFonts w:cstheme="minorHAnsi"/>
          <w:sz w:val="22"/>
          <w:szCs w:val="22"/>
        </w:rPr>
        <w:t>In the order-level analysis, the exclusion of the polyploidy parameter</w:t>
      </w:r>
      <w:r w:rsidRPr="00DB337B">
        <w:rPr>
          <w:rFonts w:cstheme="minorHAnsi"/>
          <w:sz w:val="22"/>
          <w:szCs w:val="22"/>
        </w:rPr>
        <w:br/>
        <w:t>leads to an opposite conclusion. The basic reason for it seems obvious and there is some</w:t>
      </w:r>
      <w:r w:rsidRPr="00DB337B">
        <w:rPr>
          <w:rFonts w:cstheme="minorHAnsi"/>
          <w:sz w:val="22"/>
          <w:szCs w:val="22"/>
        </w:rPr>
        <w:br/>
        <w:t>discussion in lines 185-193. However, what is the relation between size of a clade, rate of</w:t>
      </w:r>
      <w:r w:rsidRPr="00DB337B">
        <w:rPr>
          <w:rFonts w:cstheme="minorHAnsi"/>
          <w:sz w:val="22"/>
          <w:szCs w:val="22"/>
        </w:rPr>
        <w:br/>
        <w:t>polyploidy and number of chromosomes?</w:t>
      </w:r>
    </w:p>
    <w:p w14:paraId="4DBA77F9" w14:textId="05996DB1" w:rsidR="00C80EEF" w:rsidRPr="00DB337B" w:rsidRDefault="00C80EEF" w:rsidP="00BC649D">
      <w:pPr>
        <w:rPr>
          <w:rFonts w:cstheme="minorHAnsi"/>
          <w:sz w:val="22"/>
          <w:szCs w:val="22"/>
        </w:rPr>
      </w:pPr>
    </w:p>
    <w:p w14:paraId="11583568" w14:textId="3005FADD" w:rsidR="00F24BE3" w:rsidRPr="00026A54" w:rsidRDefault="00C80EEF" w:rsidP="00BC649D">
      <w:pPr>
        <w:rPr>
          <w:rFonts w:cstheme="minorHAnsi"/>
          <w:color w:val="C00000"/>
          <w:sz w:val="22"/>
          <w:szCs w:val="22"/>
        </w:rPr>
      </w:pPr>
      <w:r w:rsidRPr="00026A54">
        <w:rPr>
          <w:rFonts w:cstheme="minorHAnsi"/>
          <w:color w:val="C00000"/>
          <w:sz w:val="22"/>
          <w:szCs w:val="22"/>
        </w:rPr>
        <w:t xml:space="preserve">The authors have added a sentence into the discussion to reinforce the take home that while inclusion of this parameter is important and we see difference when </w:t>
      </w:r>
      <w:r w:rsidR="00F24BE3" w:rsidRPr="00026A54">
        <w:rPr>
          <w:rFonts w:cstheme="minorHAnsi"/>
          <w:color w:val="C00000"/>
          <w:sz w:val="22"/>
          <w:szCs w:val="22"/>
        </w:rPr>
        <w:t>running the model</w:t>
      </w:r>
      <w:r w:rsidRPr="00026A54">
        <w:rPr>
          <w:rFonts w:cstheme="minorHAnsi"/>
          <w:color w:val="C00000"/>
          <w:sz w:val="22"/>
          <w:szCs w:val="22"/>
        </w:rPr>
        <w:t xml:space="preserve"> with or without this parameter, it does not alter </w:t>
      </w:r>
      <w:r w:rsidR="00F24BE3" w:rsidRPr="00026A54">
        <w:rPr>
          <w:rFonts w:cstheme="minorHAnsi"/>
          <w:color w:val="C00000"/>
          <w:sz w:val="22"/>
          <w:szCs w:val="22"/>
        </w:rPr>
        <w:t>the fact that the credible interval of our statistic still overlaps zero.</w:t>
      </w:r>
    </w:p>
    <w:p w14:paraId="7075B1EB" w14:textId="6F7E17CC" w:rsidR="00F24BE3" w:rsidRPr="00026A54" w:rsidRDefault="00F24BE3" w:rsidP="00BC649D">
      <w:pPr>
        <w:rPr>
          <w:rFonts w:cstheme="minorHAnsi"/>
          <w:color w:val="C00000"/>
          <w:sz w:val="22"/>
          <w:szCs w:val="22"/>
        </w:rPr>
      </w:pPr>
    </w:p>
    <w:p w14:paraId="5363E6A4" w14:textId="3A941365" w:rsidR="00103EAB" w:rsidRPr="00026A54" w:rsidRDefault="00103EAB" w:rsidP="00BC649D">
      <w:pPr>
        <w:rPr>
          <w:rFonts w:cstheme="minorHAnsi"/>
          <w:i/>
          <w:iCs/>
          <w:color w:val="C00000"/>
          <w:sz w:val="22"/>
          <w:szCs w:val="22"/>
        </w:rPr>
      </w:pPr>
      <w:r w:rsidRPr="00026A54">
        <w:rPr>
          <w:rFonts w:cstheme="minorHAnsi"/>
          <w:i/>
          <w:iCs/>
          <w:color w:val="C00000"/>
          <w:sz w:val="22"/>
          <w:szCs w:val="22"/>
        </w:rPr>
        <w:t>The striking differences that we see in rate estimates under our two models is a clear example of the importance of evaluating the impact of polyploidy. However, we note that in our analysis the credible interval of our test statistic overlapped zero using both approaches. This suggests that the inclusion or exclusion of polyploidy in this particular analysis has no impact on our interpretation of the results</w:t>
      </w:r>
      <w:r w:rsidRPr="00026A54">
        <w:rPr>
          <w:rFonts w:eastAsiaTheme="minorEastAsia" w:cstheme="minorHAnsi"/>
          <w:bCs/>
          <w:i/>
          <w:iCs/>
          <w:color w:val="C00000"/>
          <w:sz w:val="22"/>
          <w:szCs w:val="22"/>
        </w:rPr>
        <w:t xml:space="preserve"> (Figure 2).</w:t>
      </w:r>
    </w:p>
    <w:p w14:paraId="63924563" w14:textId="77777777" w:rsidR="00F24BE3" w:rsidRPr="00026A54" w:rsidRDefault="00F24BE3" w:rsidP="00BC649D">
      <w:pPr>
        <w:rPr>
          <w:rFonts w:cstheme="minorHAnsi"/>
          <w:color w:val="C00000"/>
          <w:sz w:val="22"/>
          <w:szCs w:val="22"/>
        </w:rPr>
      </w:pPr>
    </w:p>
    <w:p w14:paraId="6A11D7CB" w14:textId="372560F9" w:rsidR="00C80EEF" w:rsidRPr="00026A54" w:rsidRDefault="00F24BE3" w:rsidP="00BC649D">
      <w:pPr>
        <w:rPr>
          <w:rFonts w:cstheme="minorHAnsi"/>
          <w:color w:val="C00000"/>
          <w:sz w:val="22"/>
          <w:szCs w:val="22"/>
        </w:rPr>
      </w:pPr>
      <w:r w:rsidRPr="00026A54">
        <w:rPr>
          <w:rFonts w:cstheme="minorHAnsi"/>
          <w:color w:val="C00000"/>
          <w:sz w:val="22"/>
          <w:szCs w:val="22"/>
        </w:rPr>
        <w:t>Lines XXX</w:t>
      </w:r>
      <w:r w:rsidR="00C80EEF" w:rsidRPr="00026A54">
        <w:rPr>
          <w:rFonts w:cstheme="minorHAnsi"/>
          <w:color w:val="C00000"/>
          <w:sz w:val="22"/>
          <w:szCs w:val="22"/>
        </w:rPr>
        <w:t xml:space="preserve"> </w:t>
      </w:r>
    </w:p>
    <w:p w14:paraId="565199D4" w14:textId="13874E9B" w:rsidR="00BC649D" w:rsidRPr="00DB337B" w:rsidRDefault="00BC649D" w:rsidP="00BC649D">
      <w:pPr>
        <w:rPr>
          <w:rFonts w:cstheme="minorHAnsi"/>
          <w:sz w:val="22"/>
          <w:szCs w:val="22"/>
        </w:rPr>
      </w:pPr>
    </w:p>
    <w:p w14:paraId="3321A98C" w14:textId="77777777" w:rsidR="00407AAB" w:rsidRPr="00DB337B" w:rsidRDefault="00BC649D" w:rsidP="00BC649D">
      <w:pPr>
        <w:rPr>
          <w:rFonts w:cstheme="minorHAnsi"/>
          <w:sz w:val="22"/>
          <w:szCs w:val="22"/>
        </w:rPr>
      </w:pPr>
      <w:r w:rsidRPr="00DB337B">
        <w:rPr>
          <w:rFonts w:cstheme="minorHAnsi"/>
          <w:sz w:val="22"/>
          <w:szCs w:val="22"/>
        </w:rPr>
        <w:t>Lines 188: “Even a small number of polyploidy events</w:t>
      </w:r>
      <w:r w:rsidRPr="00DB337B">
        <w:rPr>
          <w:rFonts w:cstheme="minorHAnsi"/>
          <w:sz w:val="22"/>
          <w:szCs w:val="22"/>
        </w:rPr>
        <w:br/>
        <w:t>[…] could lead to much higher variance […]” – how small and how much higher?</w:t>
      </w:r>
    </w:p>
    <w:p w14:paraId="0EFD3DA8" w14:textId="77777777" w:rsidR="00407AAB" w:rsidRPr="00DB337B" w:rsidRDefault="00407AAB" w:rsidP="00BC649D">
      <w:pPr>
        <w:rPr>
          <w:rFonts w:cstheme="minorHAnsi"/>
          <w:sz w:val="22"/>
          <w:szCs w:val="22"/>
        </w:rPr>
      </w:pPr>
    </w:p>
    <w:p w14:paraId="55975D77" w14:textId="32635699" w:rsidR="00407AAB" w:rsidRPr="00026A54" w:rsidRDefault="00407AAB" w:rsidP="00BC649D">
      <w:pPr>
        <w:rPr>
          <w:rFonts w:cstheme="minorHAnsi"/>
          <w:color w:val="C00000"/>
          <w:sz w:val="22"/>
          <w:szCs w:val="22"/>
        </w:rPr>
      </w:pPr>
      <w:r w:rsidRPr="00026A54">
        <w:rPr>
          <w:rFonts w:cstheme="minorHAnsi"/>
          <w:color w:val="C00000"/>
          <w:sz w:val="22"/>
          <w:szCs w:val="22"/>
        </w:rPr>
        <w:t>This is a general statement</w:t>
      </w:r>
      <w:r w:rsidR="00D760A8" w:rsidRPr="00026A54">
        <w:rPr>
          <w:rFonts w:cstheme="minorHAnsi"/>
          <w:color w:val="C00000"/>
          <w:sz w:val="22"/>
          <w:szCs w:val="22"/>
        </w:rPr>
        <w:t>.</w:t>
      </w:r>
      <w:r w:rsidRPr="00026A54">
        <w:rPr>
          <w:rFonts w:cstheme="minorHAnsi"/>
          <w:color w:val="C00000"/>
          <w:sz w:val="22"/>
          <w:szCs w:val="22"/>
        </w:rPr>
        <w:t xml:space="preserve"> </w:t>
      </w:r>
      <w:r w:rsidR="00D760A8" w:rsidRPr="00026A54">
        <w:rPr>
          <w:rFonts w:cstheme="minorHAnsi"/>
          <w:color w:val="C00000"/>
          <w:sz w:val="22"/>
          <w:szCs w:val="22"/>
        </w:rPr>
        <w:t>H</w:t>
      </w:r>
      <w:r w:rsidRPr="00026A54">
        <w:rPr>
          <w:rFonts w:cstheme="minorHAnsi"/>
          <w:color w:val="C00000"/>
          <w:sz w:val="22"/>
          <w:szCs w:val="22"/>
        </w:rPr>
        <w:t xml:space="preserve">ow </w:t>
      </w:r>
      <w:r w:rsidR="00D760A8" w:rsidRPr="00026A54">
        <w:rPr>
          <w:rFonts w:cstheme="minorHAnsi"/>
          <w:color w:val="C00000"/>
          <w:sz w:val="22"/>
          <w:szCs w:val="22"/>
        </w:rPr>
        <w:t>small</w:t>
      </w:r>
      <w:r w:rsidRPr="00026A54">
        <w:rPr>
          <w:rFonts w:cstheme="minorHAnsi"/>
          <w:color w:val="C00000"/>
          <w:sz w:val="22"/>
          <w:szCs w:val="22"/>
        </w:rPr>
        <w:t xml:space="preserve"> and how much </w:t>
      </w:r>
      <w:r w:rsidR="00D760A8" w:rsidRPr="00026A54">
        <w:rPr>
          <w:rFonts w:cstheme="minorHAnsi"/>
          <w:color w:val="C00000"/>
          <w:sz w:val="22"/>
          <w:szCs w:val="22"/>
        </w:rPr>
        <w:t xml:space="preserve">will depend on the specific phylogeny that is being analyzed for </w:t>
      </w:r>
      <w:r w:rsidR="00103EAB" w:rsidRPr="00026A54">
        <w:rPr>
          <w:rFonts w:cstheme="minorHAnsi"/>
          <w:color w:val="C00000"/>
          <w:sz w:val="22"/>
          <w:szCs w:val="22"/>
        </w:rPr>
        <w:t>the starting chromosome number and the rate of other types of chromosomal mutations</w:t>
      </w:r>
      <w:r w:rsidR="00D760A8" w:rsidRPr="00026A54">
        <w:rPr>
          <w:rFonts w:cstheme="minorHAnsi"/>
          <w:color w:val="C00000"/>
          <w:sz w:val="22"/>
          <w:szCs w:val="22"/>
        </w:rPr>
        <w:t>.</w:t>
      </w:r>
      <w:r w:rsidR="00103EAB" w:rsidRPr="00026A54">
        <w:rPr>
          <w:rFonts w:cstheme="minorHAnsi"/>
          <w:color w:val="C00000"/>
          <w:sz w:val="22"/>
          <w:szCs w:val="22"/>
        </w:rPr>
        <w:t xml:space="preserve"> It is hard to make a more specific statement in this context.</w:t>
      </w:r>
      <w:r w:rsidR="00D760A8" w:rsidRPr="00026A54">
        <w:rPr>
          <w:rFonts w:cstheme="minorHAnsi"/>
          <w:color w:val="C00000"/>
          <w:sz w:val="22"/>
          <w:szCs w:val="22"/>
        </w:rPr>
        <w:t xml:space="preserve"> </w:t>
      </w:r>
    </w:p>
    <w:p w14:paraId="108036A4" w14:textId="60526FC9" w:rsidR="00BC649D" w:rsidRPr="00DB337B" w:rsidRDefault="00BC649D" w:rsidP="00BC649D">
      <w:pPr>
        <w:rPr>
          <w:rFonts w:cstheme="minorHAnsi"/>
          <w:sz w:val="22"/>
          <w:szCs w:val="22"/>
        </w:rPr>
      </w:pPr>
      <w:r w:rsidRPr="00DB337B">
        <w:rPr>
          <w:rFonts w:cstheme="minorHAnsi"/>
          <w:sz w:val="22"/>
          <w:szCs w:val="22"/>
        </w:rPr>
        <w:br/>
        <w:t>Furthermore, as multiple alternative explanations are provided in the Discussion, how difficult</w:t>
      </w:r>
      <w:r w:rsidRPr="00DB337B">
        <w:rPr>
          <w:rFonts w:cstheme="minorHAnsi"/>
          <w:sz w:val="22"/>
          <w:szCs w:val="22"/>
        </w:rPr>
        <w:br/>
        <w:t>would it be to incorporate them into the current model? Since the authors offer “a way</w:t>
      </w:r>
      <w:r w:rsidRPr="00DB337B">
        <w:rPr>
          <w:rFonts w:cstheme="minorHAnsi"/>
          <w:sz w:val="22"/>
          <w:szCs w:val="22"/>
        </w:rPr>
        <w:br/>
        <w:t>forward” (line 223 how close are we to evaluating other factors discussed? Are the data there?</w:t>
      </w:r>
    </w:p>
    <w:p w14:paraId="48DF5C10" w14:textId="5595E384" w:rsidR="00BC649D" w:rsidRPr="00DB337B" w:rsidRDefault="00BC649D" w:rsidP="00BC649D">
      <w:pPr>
        <w:rPr>
          <w:rFonts w:cstheme="minorHAnsi"/>
          <w:sz w:val="22"/>
          <w:szCs w:val="22"/>
        </w:rPr>
      </w:pPr>
    </w:p>
    <w:p w14:paraId="50082F42" w14:textId="50493769" w:rsidR="007413FE" w:rsidRPr="00026A54" w:rsidRDefault="00103EAB" w:rsidP="00BC649D">
      <w:pPr>
        <w:rPr>
          <w:rFonts w:cstheme="minorHAnsi"/>
          <w:color w:val="C00000"/>
          <w:sz w:val="22"/>
          <w:szCs w:val="22"/>
        </w:rPr>
      </w:pPr>
      <w:r w:rsidRPr="00026A54">
        <w:rPr>
          <w:rFonts w:cstheme="minorHAnsi"/>
          <w:color w:val="C00000"/>
          <w:sz w:val="22"/>
          <w:szCs w:val="22"/>
        </w:rPr>
        <w:lastRenderedPageBreak/>
        <w:t>The software that we are using was created with this goal in mind and for</w:t>
      </w:r>
      <w:r w:rsidR="007413FE" w:rsidRPr="00026A54">
        <w:rPr>
          <w:rFonts w:cstheme="minorHAnsi"/>
          <w:color w:val="C00000"/>
          <w:sz w:val="22"/>
          <w:szCs w:val="22"/>
        </w:rPr>
        <w:t xml:space="preserve"> binary traits </w:t>
      </w:r>
      <w:r w:rsidRPr="00026A54">
        <w:rPr>
          <w:rFonts w:cstheme="minorHAnsi"/>
          <w:color w:val="C00000"/>
          <w:sz w:val="22"/>
          <w:szCs w:val="22"/>
        </w:rPr>
        <w:t xml:space="preserve">like the one studied here we can move forward (we have multiple projects in the lab doing just this). However, for some traits that are </w:t>
      </w:r>
      <w:r w:rsidR="007413FE" w:rsidRPr="00026A54">
        <w:rPr>
          <w:rFonts w:cstheme="minorHAnsi"/>
          <w:color w:val="C00000"/>
          <w:sz w:val="22"/>
          <w:szCs w:val="22"/>
        </w:rPr>
        <w:t>truly continuous traits such as population size</w:t>
      </w:r>
      <w:r w:rsidRPr="00026A54">
        <w:rPr>
          <w:rFonts w:cstheme="minorHAnsi"/>
          <w:color w:val="C00000"/>
          <w:sz w:val="22"/>
          <w:szCs w:val="22"/>
        </w:rPr>
        <w:t xml:space="preserve"> the answer is a bit more</w:t>
      </w:r>
      <w:r w:rsidR="007413FE" w:rsidRPr="00026A54">
        <w:rPr>
          <w:rFonts w:cstheme="minorHAnsi"/>
          <w:color w:val="C00000"/>
          <w:sz w:val="22"/>
          <w:szCs w:val="22"/>
        </w:rPr>
        <w:t xml:space="preserve"> difficult</w:t>
      </w:r>
      <w:r w:rsidRPr="00026A54">
        <w:rPr>
          <w:rFonts w:cstheme="minorHAnsi"/>
          <w:color w:val="C00000"/>
          <w:sz w:val="22"/>
          <w:szCs w:val="22"/>
        </w:rPr>
        <w:t xml:space="preserve">; </w:t>
      </w:r>
      <w:r w:rsidR="007413FE" w:rsidRPr="00026A54">
        <w:rPr>
          <w:rFonts w:cstheme="minorHAnsi"/>
          <w:color w:val="C00000"/>
          <w:sz w:val="22"/>
          <w:szCs w:val="22"/>
        </w:rPr>
        <w:t xml:space="preserve">it is possible to discretize </w:t>
      </w:r>
      <w:r w:rsidRPr="00026A54">
        <w:rPr>
          <w:rFonts w:cstheme="minorHAnsi"/>
          <w:color w:val="C00000"/>
          <w:sz w:val="22"/>
          <w:szCs w:val="22"/>
        </w:rPr>
        <w:t>a</w:t>
      </w:r>
      <w:r w:rsidR="007413FE" w:rsidRPr="00026A54">
        <w:rPr>
          <w:rFonts w:cstheme="minorHAnsi"/>
          <w:color w:val="C00000"/>
          <w:sz w:val="22"/>
          <w:szCs w:val="22"/>
        </w:rPr>
        <w:t xml:space="preserve"> </w:t>
      </w:r>
      <w:proofErr w:type="gramStart"/>
      <w:r w:rsidR="007413FE" w:rsidRPr="00026A54">
        <w:rPr>
          <w:rFonts w:cstheme="minorHAnsi"/>
          <w:color w:val="C00000"/>
          <w:sz w:val="22"/>
          <w:szCs w:val="22"/>
        </w:rPr>
        <w:t>continuous variables</w:t>
      </w:r>
      <w:proofErr w:type="gramEnd"/>
      <w:r w:rsidR="007413FE" w:rsidRPr="00026A54">
        <w:rPr>
          <w:rFonts w:cstheme="minorHAnsi"/>
          <w:color w:val="C00000"/>
          <w:sz w:val="22"/>
          <w:szCs w:val="22"/>
        </w:rPr>
        <w:t xml:space="preserve"> and </w:t>
      </w:r>
      <w:r w:rsidRPr="00026A54">
        <w:rPr>
          <w:rFonts w:cstheme="minorHAnsi"/>
          <w:color w:val="C00000"/>
          <w:sz w:val="22"/>
          <w:szCs w:val="22"/>
        </w:rPr>
        <w:t>use existing software lacking this we need new methods (which we are also working to develop)</w:t>
      </w:r>
      <w:r w:rsidR="007413FE" w:rsidRPr="00026A54">
        <w:rPr>
          <w:rFonts w:cstheme="minorHAnsi"/>
          <w:color w:val="C00000"/>
          <w:sz w:val="22"/>
          <w:szCs w:val="22"/>
        </w:rPr>
        <w:t xml:space="preserve">. </w:t>
      </w:r>
    </w:p>
    <w:p w14:paraId="61A66A91" w14:textId="48531983" w:rsidR="00BC649D" w:rsidRPr="00DB337B" w:rsidRDefault="00BC649D" w:rsidP="00BC649D">
      <w:pPr>
        <w:rPr>
          <w:rFonts w:cstheme="minorHAnsi"/>
          <w:sz w:val="22"/>
          <w:szCs w:val="22"/>
        </w:rPr>
      </w:pPr>
    </w:p>
    <w:p w14:paraId="3C48DD61" w14:textId="52619719" w:rsidR="007413FE" w:rsidRPr="00DB337B" w:rsidRDefault="00BC649D" w:rsidP="00BC649D">
      <w:pPr>
        <w:rPr>
          <w:rFonts w:eastAsia="Times New Roman" w:cstheme="minorHAnsi"/>
          <w:color w:val="222222"/>
          <w:sz w:val="22"/>
          <w:szCs w:val="22"/>
          <w:shd w:val="clear" w:color="auto" w:fill="FFFFFF"/>
        </w:rPr>
      </w:pPr>
      <w:r w:rsidRPr="00DB337B">
        <w:rPr>
          <w:rFonts w:eastAsia="Times New Roman" w:cstheme="minorHAnsi"/>
          <w:color w:val="222222"/>
          <w:sz w:val="22"/>
          <w:szCs w:val="22"/>
          <w:shd w:val="clear" w:color="auto" w:fill="FFFFFF"/>
        </w:rPr>
        <w:t>4,393 are many species, but not that many among insects. How well are different clades</w:t>
      </w:r>
      <w:r w:rsidRPr="00DB337B">
        <w:rPr>
          <w:rFonts w:eastAsia="Times New Roman" w:cstheme="minorHAnsi"/>
          <w:color w:val="222222"/>
          <w:sz w:val="22"/>
          <w:szCs w:val="22"/>
        </w:rPr>
        <w:br/>
      </w:r>
      <w:r w:rsidRPr="00DB337B">
        <w:rPr>
          <w:rFonts w:eastAsia="Times New Roman" w:cstheme="minorHAnsi"/>
          <w:color w:val="222222"/>
          <w:sz w:val="22"/>
          <w:szCs w:val="22"/>
          <w:shd w:val="clear" w:color="auto" w:fill="FFFFFF"/>
        </w:rPr>
        <w:t>represented? Is the distribution of sampled species relatively even across the</w:t>
      </w:r>
      <w:r w:rsidRPr="00DB337B">
        <w:rPr>
          <w:rFonts w:eastAsia="Times New Roman" w:cstheme="minorHAnsi"/>
          <w:color w:val="222222"/>
          <w:sz w:val="22"/>
          <w:szCs w:val="22"/>
        </w:rPr>
        <w:br/>
      </w:r>
      <w:r w:rsidRPr="00DB337B">
        <w:rPr>
          <w:rFonts w:eastAsia="Times New Roman" w:cstheme="minorHAnsi"/>
          <w:color w:val="222222"/>
          <w:sz w:val="22"/>
          <w:szCs w:val="22"/>
          <w:shd w:val="clear" w:color="auto" w:fill="FFFFFF"/>
        </w:rPr>
        <w:t>phylogeny? Just something to clarify.</w:t>
      </w:r>
    </w:p>
    <w:p w14:paraId="37069274" w14:textId="1E59B53B" w:rsidR="00BC649D" w:rsidRPr="00DB337B" w:rsidRDefault="00BC649D" w:rsidP="00BC649D">
      <w:pPr>
        <w:rPr>
          <w:rFonts w:cstheme="minorHAnsi"/>
          <w:sz w:val="22"/>
          <w:szCs w:val="22"/>
        </w:rPr>
      </w:pPr>
    </w:p>
    <w:p w14:paraId="3F6E16C7" w14:textId="4DCF652A" w:rsidR="00103EAB" w:rsidRPr="00026A54" w:rsidRDefault="00103EAB" w:rsidP="00BC649D">
      <w:pPr>
        <w:rPr>
          <w:rFonts w:cstheme="minorHAnsi"/>
          <w:color w:val="C00000"/>
          <w:sz w:val="22"/>
          <w:szCs w:val="22"/>
        </w:rPr>
      </w:pPr>
      <w:r w:rsidRPr="00026A54">
        <w:rPr>
          <w:rFonts w:cstheme="minorHAnsi"/>
          <w:color w:val="C00000"/>
          <w:sz w:val="22"/>
          <w:szCs w:val="22"/>
        </w:rPr>
        <w:t xml:space="preserve">The number of species for which genetic and cytogenetic data are available generally show some correlation with number of extant species. </w:t>
      </w:r>
    </w:p>
    <w:p w14:paraId="11353AA8" w14:textId="77777777" w:rsidR="00026A54" w:rsidRPr="00026A54" w:rsidRDefault="00026A54" w:rsidP="00BC649D">
      <w:pPr>
        <w:rPr>
          <w:rFonts w:cstheme="minorHAnsi"/>
          <w:color w:val="C00000"/>
          <w:sz w:val="22"/>
          <w:szCs w:val="22"/>
        </w:rPr>
      </w:pPr>
    </w:p>
    <w:p w14:paraId="1B31D4CA" w14:textId="2CF5A8EF" w:rsidR="007413FE" w:rsidRPr="00026A54" w:rsidRDefault="007413FE" w:rsidP="00BC649D">
      <w:pPr>
        <w:rPr>
          <w:rFonts w:cstheme="minorHAnsi"/>
          <w:i/>
          <w:iCs/>
          <w:color w:val="C00000"/>
          <w:sz w:val="22"/>
          <w:szCs w:val="22"/>
        </w:rPr>
      </w:pPr>
      <w:r w:rsidRPr="00026A54">
        <w:rPr>
          <w:rFonts w:cstheme="minorHAnsi"/>
          <w:i/>
          <w:iCs/>
          <w:color w:val="C00000"/>
          <w:sz w:val="22"/>
          <w:szCs w:val="22"/>
        </w:rPr>
        <w:t>The number of orders with sufficient data is small (10) in comparison to the size of this group (24). However, this is largely due to insufficient data present for the remaining orders.</w:t>
      </w:r>
    </w:p>
    <w:p w14:paraId="675E9B22" w14:textId="33725E0A" w:rsidR="00026A54" w:rsidRPr="00026A54" w:rsidRDefault="00026A54" w:rsidP="00BC649D">
      <w:pPr>
        <w:rPr>
          <w:rFonts w:cstheme="minorHAnsi"/>
          <w:color w:val="C00000"/>
          <w:sz w:val="22"/>
          <w:szCs w:val="22"/>
        </w:rPr>
      </w:pPr>
    </w:p>
    <w:p w14:paraId="458E74AF" w14:textId="177E67A0" w:rsidR="00026A54" w:rsidRPr="00026A54" w:rsidRDefault="00026A54" w:rsidP="00BC649D">
      <w:pPr>
        <w:rPr>
          <w:rFonts w:cstheme="minorHAnsi"/>
          <w:color w:val="C00000"/>
          <w:sz w:val="22"/>
          <w:szCs w:val="22"/>
        </w:rPr>
      </w:pPr>
      <w:r w:rsidRPr="00026A54">
        <w:rPr>
          <w:rFonts w:cstheme="minorHAnsi"/>
          <w:color w:val="C00000"/>
          <w:sz w:val="22"/>
          <w:szCs w:val="22"/>
        </w:rPr>
        <w:t xml:space="preserve">Lines XXX. </w:t>
      </w:r>
    </w:p>
    <w:p w14:paraId="49C76CA3" w14:textId="029F866E" w:rsidR="00BC649D" w:rsidRPr="00026A54" w:rsidRDefault="00BC649D" w:rsidP="00BC649D">
      <w:pPr>
        <w:rPr>
          <w:rFonts w:cstheme="minorHAnsi"/>
          <w:color w:val="C00000"/>
          <w:sz w:val="22"/>
          <w:szCs w:val="22"/>
        </w:rPr>
      </w:pPr>
    </w:p>
    <w:p w14:paraId="341AEB60" w14:textId="77777777" w:rsidR="00BC649D" w:rsidRPr="00DB337B" w:rsidRDefault="00BC649D" w:rsidP="00BC649D">
      <w:pPr>
        <w:rPr>
          <w:rFonts w:eastAsia="Times New Roman" w:cstheme="minorHAnsi"/>
          <w:sz w:val="22"/>
          <w:szCs w:val="22"/>
        </w:rPr>
      </w:pPr>
      <w:r w:rsidRPr="00DB337B">
        <w:rPr>
          <w:rFonts w:eastAsia="Times New Roman" w:cstheme="minorHAnsi"/>
          <w:color w:val="222222"/>
          <w:sz w:val="22"/>
          <w:szCs w:val="22"/>
          <w:shd w:val="clear" w:color="auto" w:fill="FFFFFF"/>
        </w:rPr>
        <w:t>line 101: what is the extent of difference between the two phylogenies? “Some clades”</w:t>
      </w:r>
      <w:r w:rsidRPr="00DB337B">
        <w:rPr>
          <w:rFonts w:eastAsia="Times New Roman" w:cstheme="minorHAnsi"/>
          <w:color w:val="222222"/>
          <w:sz w:val="22"/>
          <w:szCs w:val="22"/>
        </w:rPr>
        <w:br/>
      </w:r>
      <w:r w:rsidRPr="00DB337B">
        <w:rPr>
          <w:rFonts w:eastAsia="Times New Roman" w:cstheme="minorHAnsi"/>
          <w:color w:val="222222"/>
          <w:sz w:val="22"/>
          <w:szCs w:val="22"/>
          <w:shd w:val="clear" w:color="auto" w:fill="FFFFFF"/>
        </w:rPr>
        <w:t>is vague.</w:t>
      </w:r>
    </w:p>
    <w:p w14:paraId="3CF4DBF0" w14:textId="1D710353" w:rsidR="00BC649D" w:rsidRPr="00DB337B" w:rsidRDefault="00BC649D" w:rsidP="00BC649D">
      <w:pPr>
        <w:rPr>
          <w:rFonts w:cstheme="minorHAnsi"/>
          <w:sz w:val="22"/>
          <w:szCs w:val="22"/>
        </w:rPr>
      </w:pPr>
    </w:p>
    <w:p w14:paraId="6FEE48C9" w14:textId="77777777" w:rsidR="00DB337B" w:rsidRPr="00026A54" w:rsidRDefault="007413FE" w:rsidP="00BC649D">
      <w:pPr>
        <w:rPr>
          <w:rFonts w:cstheme="minorHAnsi"/>
          <w:color w:val="C00000"/>
          <w:sz w:val="22"/>
          <w:szCs w:val="22"/>
        </w:rPr>
      </w:pPr>
      <w:r w:rsidRPr="00026A54">
        <w:rPr>
          <w:rFonts w:cstheme="minorHAnsi"/>
          <w:color w:val="C00000"/>
          <w:sz w:val="22"/>
          <w:szCs w:val="22"/>
        </w:rPr>
        <w:t>We understand that this wording does vaguely describe the differences that could be seen among these two sets of trees. Therefore, the authors have updated the manuscript to include the clarification on how the trees differ</w:t>
      </w:r>
      <w:r w:rsidR="00DB337B" w:rsidRPr="00026A54">
        <w:rPr>
          <w:rFonts w:cstheme="minorHAnsi"/>
          <w:color w:val="C00000"/>
          <w:sz w:val="22"/>
          <w:szCs w:val="22"/>
        </w:rPr>
        <w:t>.</w:t>
      </w:r>
    </w:p>
    <w:p w14:paraId="2880B4D2" w14:textId="77777777" w:rsidR="00026A54" w:rsidRPr="00026A54" w:rsidRDefault="00026A54" w:rsidP="00BC649D">
      <w:pPr>
        <w:rPr>
          <w:rFonts w:cstheme="minorHAnsi"/>
          <w:color w:val="C00000"/>
          <w:sz w:val="22"/>
          <w:szCs w:val="22"/>
        </w:rPr>
      </w:pPr>
    </w:p>
    <w:p w14:paraId="490E3D74" w14:textId="77777777" w:rsidR="00026A54" w:rsidRPr="00026A54" w:rsidRDefault="007413FE" w:rsidP="00BC649D">
      <w:pPr>
        <w:rPr>
          <w:rFonts w:cstheme="minorHAnsi"/>
          <w:color w:val="C00000"/>
          <w:sz w:val="22"/>
          <w:szCs w:val="22"/>
        </w:rPr>
      </w:pPr>
      <w:r w:rsidRPr="00026A54">
        <w:rPr>
          <w:rFonts w:cstheme="minorHAnsi"/>
          <w:color w:val="C00000"/>
          <w:sz w:val="22"/>
          <w:szCs w:val="22"/>
          <w:highlight w:val="yellow"/>
        </w:rPr>
        <w:t xml:space="preserve">The difference between these two trees is in the age estimates in older nodes. The </w:t>
      </w:r>
      <w:proofErr w:type="spellStart"/>
      <w:r w:rsidRPr="00026A54">
        <w:rPr>
          <w:rFonts w:cstheme="minorHAnsi"/>
          <w:color w:val="C00000"/>
          <w:sz w:val="22"/>
          <w:szCs w:val="22"/>
          <w:highlight w:val="yellow"/>
        </w:rPr>
        <w:t>Misof</w:t>
      </w:r>
      <w:proofErr w:type="spellEnd"/>
      <w:r w:rsidRPr="00026A54">
        <w:rPr>
          <w:rFonts w:cstheme="minorHAnsi"/>
          <w:color w:val="C00000"/>
          <w:sz w:val="22"/>
          <w:szCs w:val="22"/>
          <w:highlight w:val="yellow"/>
        </w:rPr>
        <w:t xml:space="preserve"> tree favors more recent branching events while the Rainford tree ages the nodes much later.</w:t>
      </w:r>
    </w:p>
    <w:p w14:paraId="52101AE9" w14:textId="77777777" w:rsidR="00026A54" w:rsidRPr="00026A54" w:rsidRDefault="00026A54" w:rsidP="00BC649D">
      <w:pPr>
        <w:rPr>
          <w:rFonts w:cstheme="minorHAnsi"/>
          <w:color w:val="C00000"/>
          <w:sz w:val="22"/>
          <w:szCs w:val="22"/>
        </w:rPr>
      </w:pPr>
    </w:p>
    <w:p w14:paraId="13995A40" w14:textId="4A3A06CA" w:rsidR="00BC649D" w:rsidRPr="00026A54" w:rsidRDefault="00026A54" w:rsidP="00BC649D">
      <w:pPr>
        <w:rPr>
          <w:rFonts w:cstheme="minorHAnsi"/>
          <w:color w:val="C00000"/>
          <w:sz w:val="22"/>
          <w:szCs w:val="22"/>
        </w:rPr>
      </w:pPr>
      <w:r w:rsidRPr="00026A54">
        <w:rPr>
          <w:rFonts w:cstheme="minorHAnsi"/>
          <w:color w:val="C00000"/>
          <w:sz w:val="22"/>
          <w:szCs w:val="22"/>
        </w:rPr>
        <w:t xml:space="preserve">Lines XXX. </w:t>
      </w:r>
      <w:r w:rsidR="007413FE" w:rsidRPr="00026A54">
        <w:rPr>
          <w:rFonts w:cstheme="minorHAnsi"/>
          <w:color w:val="C00000"/>
          <w:sz w:val="22"/>
          <w:szCs w:val="22"/>
        </w:rPr>
        <w:t xml:space="preserve"> </w:t>
      </w:r>
    </w:p>
    <w:p w14:paraId="0A8C2C78" w14:textId="3E92A36D" w:rsidR="00BC649D" w:rsidRPr="00DB337B" w:rsidRDefault="00BC649D" w:rsidP="00BC649D">
      <w:pPr>
        <w:rPr>
          <w:rFonts w:cstheme="minorHAnsi"/>
          <w:sz w:val="22"/>
          <w:szCs w:val="22"/>
        </w:rPr>
      </w:pPr>
    </w:p>
    <w:p w14:paraId="4183DDBA" w14:textId="7193F0D6" w:rsidR="00BC649D" w:rsidRPr="00DB337B" w:rsidRDefault="00BC649D" w:rsidP="00BC649D">
      <w:pPr>
        <w:rPr>
          <w:rFonts w:eastAsia="Times New Roman" w:cstheme="minorHAnsi"/>
          <w:color w:val="FF0000"/>
          <w:sz w:val="22"/>
          <w:szCs w:val="22"/>
        </w:rPr>
      </w:pPr>
      <w:r w:rsidRPr="00DB337B">
        <w:rPr>
          <w:rFonts w:eastAsia="Times New Roman" w:cstheme="minorHAnsi"/>
          <w:color w:val="222222"/>
          <w:sz w:val="22"/>
          <w:szCs w:val="22"/>
          <w:shd w:val="clear" w:color="auto" w:fill="FFFFFF"/>
        </w:rPr>
        <w:t>Line 132-144: when discussing “</w:t>
      </w:r>
      <w:proofErr w:type="spellStart"/>
      <w:r w:rsidRPr="00DB337B">
        <w:rPr>
          <w:rFonts w:eastAsia="Times New Roman" w:cstheme="minorHAnsi"/>
          <w:color w:val="222222"/>
          <w:sz w:val="22"/>
          <w:szCs w:val="22"/>
          <w:shd w:val="clear" w:color="auto" w:fill="FFFFFF"/>
        </w:rPr>
        <w:t>intermdiate</w:t>
      </w:r>
      <w:proofErr w:type="spellEnd"/>
      <w:r w:rsidRPr="00DB337B">
        <w:rPr>
          <w:rFonts w:eastAsia="Times New Roman" w:cstheme="minorHAnsi"/>
          <w:color w:val="222222"/>
          <w:sz w:val="22"/>
          <w:szCs w:val="22"/>
          <w:shd w:val="clear" w:color="auto" w:fill="FFFFFF"/>
        </w:rPr>
        <w:t>”, “lower” and so on rates, why not report</w:t>
      </w:r>
      <w:r w:rsidRPr="00DB337B">
        <w:rPr>
          <w:rFonts w:eastAsia="Times New Roman" w:cstheme="minorHAnsi"/>
          <w:color w:val="222222"/>
          <w:sz w:val="22"/>
          <w:szCs w:val="22"/>
        </w:rPr>
        <w:br/>
      </w:r>
      <w:r w:rsidRPr="00DB337B">
        <w:rPr>
          <w:rFonts w:eastAsia="Times New Roman" w:cstheme="minorHAnsi"/>
          <w:color w:val="222222"/>
          <w:sz w:val="22"/>
          <w:szCs w:val="22"/>
          <w:shd w:val="clear" w:color="auto" w:fill="FFFFFF"/>
        </w:rPr>
        <w:t>the means and/or confidence intervals of those?</w:t>
      </w:r>
      <w:r w:rsidR="00A02BAB" w:rsidRPr="00DB337B">
        <w:rPr>
          <w:rFonts w:eastAsia="Times New Roman" w:cstheme="minorHAnsi"/>
          <w:color w:val="222222"/>
          <w:sz w:val="22"/>
          <w:szCs w:val="22"/>
          <w:shd w:val="clear" w:color="auto" w:fill="FFFFFF"/>
        </w:rPr>
        <w:t xml:space="preserve"> </w:t>
      </w:r>
    </w:p>
    <w:p w14:paraId="1A947068" w14:textId="3328FB25" w:rsidR="00BC649D" w:rsidRPr="00DB337B" w:rsidRDefault="00BC649D" w:rsidP="00BC649D">
      <w:pPr>
        <w:rPr>
          <w:rFonts w:cstheme="minorHAnsi"/>
          <w:sz w:val="22"/>
          <w:szCs w:val="22"/>
        </w:rPr>
      </w:pPr>
    </w:p>
    <w:p w14:paraId="46377F9A" w14:textId="2A8D9CBA" w:rsidR="00BC649D" w:rsidRPr="00026A54" w:rsidRDefault="00DB337B" w:rsidP="00BC649D">
      <w:pPr>
        <w:rPr>
          <w:rFonts w:cstheme="minorHAnsi"/>
          <w:color w:val="C00000"/>
          <w:sz w:val="22"/>
          <w:szCs w:val="22"/>
        </w:rPr>
      </w:pPr>
      <w:r w:rsidRPr="00026A54">
        <w:rPr>
          <w:rFonts w:cstheme="minorHAnsi"/>
          <w:color w:val="C00000"/>
          <w:sz w:val="22"/>
          <w:szCs w:val="22"/>
        </w:rPr>
        <w:t xml:space="preserve">To maintain the ease with which the manuscript can be read we are maintaining this verbiage in the text. We believe that it is the relative comparisons that are most important in evaluating the results. However, these values should certainly be easy for the reader to access if they want to dig into it. In that vein beside plotting them in figures 2 and 3 </w:t>
      </w:r>
      <w:r w:rsidRPr="00026A54">
        <w:rPr>
          <w:rFonts w:cstheme="minorHAnsi"/>
          <w:color w:val="C00000"/>
          <w:sz w:val="22"/>
          <w:szCs w:val="22"/>
          <w:highlight w:val="yellow"/>
        </w:rPr>
        <w:t>we have added a supplemental table that reports all of the credible intervals for each of the analyses discussed in this section and plotted in these two figures</w:t>
      </w:r>
    </w:p>
    <w:p w14:paraId="15C24BDD" w14:textId="59E521EB" w:rsidR="00DB337B" w:rsidRPr="00026A54" w:rsidRDefault="00DB337B" w:rsidP="00BC649D">
      <w:pPr>
        <w:rPr>
          <w:rFonts w:cstheme="minorHAnsi"/>
          <w:color w:val="C00000"/>
          <w:sz w:val="22"/>
          <w:szCs w:val="22"/>
        </w:rPr>
      </w:pPr>
    </w:p>
    <w:p w14:paraId="46531CE5" w14:textId="0A9E9BA7" w:rsidR="00DB337B" w:rsidRPr="00026A54" w:rsidRDefault="00DB337B" w:rsidP="00BC649D">
      <w:pPr>
        <w:rPr>
          <w:rFonts w:cstheme="minorHAnsi"/>
          <w:i/>
          <w:iCs/>
          <w:color w:val="C00000"/>
          <w:sz w:val="22"/>
          <w:szCs w:val="22"/>
        </w:rPr>
      </w:pPr>
      <w:r w:rsidRPr="00026A54">
        <w:rPr>
          <w:rFonts w:cstheme="minorHAnsi"/>
          <w:i/>
          <w:iCs/>
          <w:color w:val="C00000"/>
          <w:sz w:val="22"/>
          <w:szCs w:val="22"/>
          <w:highlight w:val="yellow"/>
        </w:rPr>
        <w:t>Insert Table here</w:t>
      </w:r>
    </w:p>
    <w:p w14:paraId="3264F97C" w14:textId="66C3D8A5" w:rsidR="00BC649D" w:rsidRPr="00DB337B" w:rsidRDefault="00BC649D" w:rsidP="00BC649D">
      <w:pPr>
        <w:rPr>
          <w:rFonts w:cstheme="minorHAnsi"/>
          <w:sz w:val="22"/>
          <w:szCs w:val="22"/>
        </w:rPr>
      </w:pPr>
    </w:p>
    <w:p w14:paraId="72BC81E7" w14:textId="77777777" w:rsidR="00BC649D" w:rsidRPr="00DB337B" w:rsidRDefault="00BC649D" w:rsidP="00BC649D">
      <w:pPr>
        <w:rPr>
          <w:rFonts w:eastAsia="Times New Roman" w:cstheme="minorHAnsi"/>
          <w:sz w:val="22"/>
          <w:szCs w:val="22"/>
        </w:rPr>
      </w:pPr>
      <w:r w:rsidRPr="00DB337B">
        <w:rPr>
          <w:rFonts w:eastAsia="Times New Roman" w:cstheme="minorHAnsi"/>
          <w:color w:val="222222"/>
          <w:sz w:val="22"/>
          <w:szCs w:val="22"/>
          <w:shd w:val="clear" w:color="auto" w:fill="FFFFFF"/>
        </w:rPr>
        <w:t>Line 133: why is 20 the cutoff?</w:t>
      </w:r>
    </w:p>
    <w:p w14:paraId="025B208A" w14:textId="09F3E9E9" w:rsidR="00BC649D" w:rsidRPr="00DB337B" w:rsidRDefault="00BC649D" w:rsidP="00BC649D">
      <w:pPr>
        <w:rPr>
          <w:rFonts w:cstheme="minorHAnsi"/>
          <w:sz w:val="22"/>
          <w:szCs w:val="22"/>
        </w:rPr>
      </w:pPr>
    </w:p>
    <w:p w14:paraId="6D61473D" w14:textId="5AB00A02" w:rsidR="00BC649D" w:rsidRPr="00026A54" w:rsidRDefault="00206714" w:rsidP="00BC649D">
      <w:pPr>
        <w:rPr>
          <w:rFonts w:cstheme="minorHAnsi"/>
          <w:color w:val="C00000"/>
          <w:sz w:val="22"/>
          <w:szCs w:val="22"/>
        </w:rPr>
      </w:pPr>
      <w:r w:rsidRPr="00026A54">
        <w:rPr>
          <w:rFonts w:cstheme="minorHAnsi"/>
          <w:color w:val="C00000"/>
          <w:sz w:val="22"/>
          <w:szCs w:val="22"/>
        </w:rPr>
        <w:t xml:space="preserve">There is no generally accepted rule as to the number of taxa required to fit this type of </w:t>
      </w:r>
      <w:proofErr w:type="gramStart"/>
      <w:r w:rsidRPr="00026A54">
        <w:rPr>
          <w:rFonts w:cstheme="minorHAnsi"/>
          <w:color w:val="C00000"/>
          <w:sz w:val="22"/>
          <w:szCs w:val="22"/>
        </w:rPr>
        <w:t>model</w:t>
      </w:r>
      <w:proofErr w:type="gramEnd"/>
      <w:r w:rsidRPr="00026A54">
        <w:rPr>
          <w:rFonts w:cstheme="minorHAnsi"/>
          <w:color w:val="C00000"/>
          <w:sz w:val="22"/>
          <w:szCs w:val="22"/>
        </w:rPr>
        <w:t xml:space="preserve"> we chose 20 because past experience has shown that trying to estimate rates for clades smaller than this will often though not always lead to </w:t>
      </w:r>
      <w:r w:rsidR="00DB337B" w:rsidRPr="00026A54">
        <w:rPr>
          <w:rFonts w:cstheme="minorHAnsi"/>
          <w:color w:val="C00000"/>
          <w:sz w:val="22"/>
          <w:szCs w:val="22"/>
        </w:rPr>
        <w:t>extremely high variance in rate estimates that are largely uninformative.</w:t>
      </w:r>
    </w:p>
    <w:p w14:paraId="1D088CD7" w14:textId="6C0FC601" w:rsidR="00BC649D" w:rsidRPr="00DB337B" w:rsidRDefault="00BC649D" w:rsidP="00BC649D">
      <w:pPr>
        <w:rPr>
          <w:rFonts w:cstheme="minorHAnsi"/>
          <w:sz w:val="22"/>
          <w:szCs w:val="22"/>
        </w:rPr>
      </w:pPr>
    </w:p>
    <w:p w14:paraId="4BB6050A" w14:textId="77777777" w:rsidR="00BC649D" w:rsidRPr="00DB337B" w:rsidRDefault="00BC649D" w:rsidP="00BC649D">
      <w:pPr>
        <w:rPr>
          <w:rFonts w:eastAsia="Times New Roman" w:cstheme="minorHAnsi"/>
          <w:sz w:val="22"/>
          <w:szCs w:val="22"/>
        </w:rPr>
      </w:pPr>
      <w:r w:rsidRPr="00DB337B">
        <w:rPr>
          <w:rFonts w:eastAsia="Times New Roman" w:cstheme="minorHAnsi"/>
          <w:color w:val="222222"/>
          <w:sz w:val="22"/>
          <w:szCs w:val="22"/>
          <w:shd w:val="clear" w:color="auto" w:fill="FFFFFF"/>
        </w:rPr>
        <w:lastRenderedPageBreak/>
        <w:t xml:space="preserve">line 143 </w:t>
      </w:r>
      <w:proofErr w:type="spellStart"/>
      <w:r w:rsidRPr="00DB337B">
        <w:rPr>
          <w:rFonts w:eastAsia="Times New Roman" w:cstheme="minorHAnsi"/>
          <w:color w:val="222222"/>
          <w:sz w:val="22"/>
          <w:szCs w:val="22"/>
          <w:shd w:val="clear" w:color="auto" w:fill="FFFFFF"/>
        </w:rPr>
        <w:t>takeN</w:t>
      </w:r>
      <w:proofErr w:type="spellEnd"/>
    </w:p>
    <w:p w14:paraId="342C1385" w14:textId="2122FEBE" w:rsidR="00BC649D" w:rsidRPr="00DB337B" w:rsidRDefault="00BC649D" w:rsidP="00BC649D">
      <w:pPr>
        <w:rPr>
          <w:rFonts w:cstheme="minorHAnsi"/>
          <w:sz w:val="22"/>
          <w:szCs w:val="22"/>
        </w:rPr>
      </w:pPr>
    </w:p>
    <w:p w14:paraId="56937186" w14:textId="06CC4FDD" w:rsidR="00BC649D" w:rsidRPr="00026A54" w:rsidRDefault="00D760A8" w:rsidP="00BC649D">
      <w:pPr>
        <w:rPr>
          <w:rFonts w:cstheme="minorHAnsi"/>
          <w:color w:val="C00000"/>
          <w:sz w:val="22"/>
          <w:szCs w:val="22"/>
        </w:rPr>
      </w:pPr>
      <w:r w:rsidRPr="00026A54">
        <w:rPr>
          <w:rFonts w:cstheme="minorHAnsi"/>
          <w:color w:val="C00000"/>
          <w:sz w:val="22"/>
          <w:szCs w:val="22"/>
        </w:rPr>
        <w:t>Corrected</w:t>
      </w:r>
    </w:p>
    <w:p w14:paraId="71C46FAA" w14:textId="17FCBE80" w:rsidR="00BC649D" w:rsidRPr="00DB337B" w:rsidRDefault="00BC649D" w:rsidP="00BC649D">
      <w:pPr>
        <w:rPr>
          <w:rFonts w:cstheme="minorHAnsi"/>
          <w:sz w:val="22"/>
          <w:szCs w:val="22"/>
        </w:rPr>
      </w:pPr>
    </w:p>
    <w:p w14:paraId="154509E3" w14:textId="536A5868" w:rsidR="00BC649D" w:rsidRPr="00DB337B" w:rsidRDefault="00BC649D" w:rsidP="00BC649D">
      <w:pPr>
        <w:rPr>
          <w:rFonts w:eastAsia="Times New Roman" w:cstheme="minorHAnsi"/>
          <w:color w:val="222222"/>
          <w:sz w:val="22"/>
          <w:szCs w:val="22"/>
          <w:shd w:val="clear" w:color="auto" w:fill="FFFFFF"/>
        </w:rPr>
      </w:pPr>
      <w:r w:rsidRPr="00DB337B">
        <w:rPr>
          <w:rFonts w:eastAsia="Times New Roman" w:cstheme="minorHAnsi"/>
          <w:color w:val="222222"/>
          <w:sz w:val="22"/>
          <w:szCs w:val="22"/>
          <w:shd w:val="clear" w:color="auto" w:fill="FFFFFF"/>
        </w:rPr>
        <w:t xml:space="preserve">line 236: </w:t>
      </w:r>
      <w:proofErr w:type="gramStart"/>
      <w:r w:rsidRPr="00DB337B">
        <w:rPr>
          <w:rFonts w:eastAsia="Times New Roman" w:cstheme="minorHAnsi"/>
          <w:color w:val="222222"/>
          <w:sz w:val="22"/>
          <w:szCs w:val="22"/>
          <w:shd w:val="clear" w:color="auto" w:fill="FFFFFF"/>
        </w:rPr>
        <w:t>a 100 trees</w:t>
      </w:r>
      <w:proofErr w:type="gramEnd"/>
      <w:r w:rsidRPr="00DB337B">
        <w:rPr>
          <w:rFonts w:eastAsia="Times New Roman" w:cstheme="minorHAnsi"/>
          <w:color w:val="222222"/>
          <w:sz w:val="22"/>
          <w:szCs w:val="22"/>
          <w:shd w:val="clear" w:color="auto" w:fill="FFFFFF"/>
        </w:rPr>
        <w:t xml:space="preserve"> is not many for a posterior. How much variability Is there among</w:t>
      </w:r>
      <w:r w:rsidRPr="00DB337B">
        <w:rPr>
          <w:rFonts w:eastAsia="Times New Roman" w:cstheme="minorHAnsi"/>
          <w:color w:val="222222"/>
          <w:sz w:val="22"/>
          <w:szCs w:val="22"/>
        </w:rPr>
        <w:br/>
      </w:r>
      <w:r w:rsidRPr="00DB337B">
        <w:rPr>
          <w:rFonts w:eastAsia="Times New Roman" w:cstheme="minorHAnsi"/>
          <w:color w:val="222222"/>
          <w:sz w:val="22"/>
          <w:szCs w:val="22"/>
          <w:shd w:val="clear" w:color="auto" w:fill="FFFFFF"/>
        </w:rPr>
        <w:t>them?</w:t>
      </w:r>
    </w:p>
    <w:p w14:paraId="31CE7ABA" w14:textId="59470F74" w:rsidR="00D760A8" w:rsidRPr="00DB337B" w:rsidRDefault="00D760A8" w:rsidP="00BC649D">
      <w:pPr>
        <w:rPr>
          <w:rFonts w:eastAsia="Times New Roman" w:cstheme="minorHAnsi"/>
          <w:sz w:val="22"/>
          <w:szCs w:val="22"/>
        </w:rPr>
      </w:pPr>
    </w:p>
    <w:p w14:paraId="100774FA" w14:textId="69F52BEA" w:rsidR="00026A54" w:rsidRDefault="00103EAB" w:rsidP="00BC649D">
      <w:pPr>
        <w:rPr>
          <w:rFonts w:eastAsia="Times New Roman" w:cstheme="minorHAnsi"/>
          <w:color w:val="C00000"/>
          <w:sz w:val="22"/>
          <w:szCs w:val="22"/>
        </w:rPr>
      </w:pPr>
      <w:r w:rsidRPr="00026A54">
        <w:rPr>
          <w:rFonts w:eastAsia="Times New Roman" w:cstheme="minorHAnsi"/>
          <w:color w:val="C00000"/>
          <w:sz w:val="22"/>
          <w:szCs w:val="22"/>
        </w:rPr>
        <w:t xml:space="preserve">In response to this and a comment from another reviewer we have </w:t>
      </w:r>
      <w:r w:rsidR="00026A54" w:rsidRPr="00026A54">
        <w:rPr>
          <w:rFonts w:eastAsia="Times New Roman" w:cstheme="minorHAnsi"/>
          <w:color w:val="C00000"/>
          <w:sz w:val="22"/>
          <w:szCs w:val="22"/>
        </w:rPr>
        <w:t>performed</w:t>
      </w:r>
      <w:r w:rsidRPr="00026A54">
        <w:rPr>
          <w:rFonts w:eastAsia="Times New Roman" w:cstheme="minorHAnsi"/>
          <w:color w:val="C00000"/>
          <w:sz w:val="22"/>
          <w:szCs w:val="22"/>
        </w:rPr>
        <w:t xml:space="preserve"> a bootstrapping study</w:t>
      </w:r>
      <w:r w:rsidR="00026A54">
        <w:rPr>
          <w:rFonts w:eastAsia="Times New Roman" w:cstheme="minorHAnsi"/>
          <w:color w:val="C00000"/>
          <w:sz w:val="22"/>
          <w:szCs w:val="22"/>
        </w:rPr>
        <w:t xml:space="preserve"> that is mentioned briefly in the body of the manuscript and described fully in the supplemental materials</w:t>
      </w:r>
      <w:r w:rsidR="00A02BAB" w:rsidRPr="00026A54">
        <w:rPr>
          <w:rFonts w:eastAsia="Times New Roman" w:cstheme="minorHAnsi"/>
          <w:color w:val="C00000"/>
          <w:sz w:val="22"/>
          <w:szCs w:val="22"/>
        </w:rPr>
        <w:t>.</w:t>
      </w:r>
    </w:p>
    <w:p w14:paraId="1497E26B" w14:textId="77777777" w:rsidR="00026A54" w:rsidRDefault="00026A54" w:rsidP="00BC649D">
      <w:pPr>
        <w:rPr>
          <w:rFonts w:eastAsia="Times New Roman" w:cstheme="minorHAnsi"/>
          <w:color w:val="C00000"/>
          <w:sz w:val="22"/>
          <w:szCs w:val="22"/>
        </w:rPr>
      </w:pPr>
    </w:p>
    <w:p w14:paraId="1628C5D6" w14:textId="6A07931D" w:rsidR="00D760A8" w:rsidRPr="00026A54" w:rsidRDefault="00026A54" w:rsidP="00BC649D">
      <w:pPr>
        <w:rPr>
          <w:rFonts w:eastAsia="Times New Roman" w:cstheme="minorHAnsi"/>
          <w:color w:val="C00000"/>
          <w:sz w:val="22"/>
          <w:szCs w:val="22"/>
        </w:rPr>
      </w:pPr>
      <w:r>
        <w:rPr>
          <w:rFonts w:eastAsia="Times New Roman" w:cstheme="minorHAnsi"/>
          <w:color w:val="C00000"/>
          <w:sz w:val="22"/>
          <w:szCs w:val="22"/>
        </w:rPr>
        <w:t>Lines XXX, XXXX, XXXX</w:t>
      </w:r>
      <w:r w:rsidR="00A02BAB" w:rsidRPr="00026A54">
        <w:rPr>
          <w:rFonts w:eastAsia="Times New Roman" w:cstheme="minorHAnsi"/>
          <w:color w:val="C00000"/>
          <w:sz w:val="22"/>
          <w:szCs w:val="22"/>
        </w:rPr>
        <w:t xml:space="preserve"> </w:t>
      </w:r>
    </w:p>
    <w:p w14:paraId="629C31ED" w14:textId="1D343D70" w:rsidR="00BC649D" w:rsidRPr="00DB337B" w:rsidRDefault="00BC649D" w:rsidP="00BC649D">
      <w:pPr>
        <w:rPr>
          <w:rFonts w:cstheme="minorHAnsi"/>
          <w:sz w:val="22"/>
          <w:szCs w:val="22"/>
        </w:rPr>
      </w:pPr>
    </w:p>
    <w:p w14:paraId="488055B9" w14:textId="77777777" w:rsidR="00BC649D" w:rsidRPr="00DB337B" w:rsidRDefault="00BC649D" w:rsidP="00BC649D">
      <w:pPr>
        <w:rPr>
          <w:rFonts w:eastAsia="Times New Roman" w:cstheme="minorHAnsi"/>
          <w:sz w:val="22"/>
          <w:szCs w:val="22"/>
        </w:rPr>
      </w:pPr>
      <w:r w:rsidRPr="00DB337B">
        <w:rPr>
          <w:rFonts w:eastAsia="Times New Roman" w:cstheme="minorHAnsi"/>
          <w:color w:val="222222"/>
          <w:sz w:val="22"/>
          <w:szCs w:val="22"/>
          <w:shd w:val="clear" w:color="auto" w:fill="FFFFFF"/>
        </w:rPr>
        <w:t>Lines 260-265: if high rates are not “biologically realistic” (BTW – is there a reference for</w:t>
      </w:r>
      <w:r w:rsidRPr="00DB337B">
        <w:rPr>
          <w:rFonts w:eastAsia="Times New Roman" w:cstheme="minorHAnsi"/>
          <w:color w:val="222222"/>
          <w:sz w:val="22"/>
          <w:szCs w:val="22"/>
        </w:rPr>
        <w:br/>
      </w:r>
      <w:r w:rsidRPr="00DB337B">
        <w:rPr>
          <w:rFonts w:eastAsia="Times New Roman" w:cstheme="minorHAnsi"/>
          <w:color w:val="222222"/>
          <w:sz w:val="22"/>
          <w:szCs w:val="22"/>
          <w:shd w:val="clear" w:color="auto" w:fill="FFFFFF"/>
        </w:rPr>
        <w:t>this assumption?), why not limit the uniform prior to low rate values?</w:t>
      </w:r>
    </w:p>
    <w:p w14:paraId="7825AEE7" w14:textId="2DCDF667" w:rsidR="00BC649D" w:rsidRPr="00DB337B" w:rsidRDefault="00BC649D" w:rsidP="00BC649D">
      <w:pPr>
        <w:rPr>
          <w:rFonts w:cstheme="minorHAnsi"/>
          <w:sz w:val="22"/>
          <w:szCs w:val="22"/>
        </w:rPr>
      </w:pPr>
    </w:p>
    <w:p w14:paraId="5172A8AE" w14:textId="7B628B08" w:rsidR="00504E27" w:rsidRPr="00026A54" w:rsidRDefault="00504E27" w:rsidP="00BC649D">
      <w:pPr>
        <w:rPr>
          <w:rFonts w:cstheme="minorHAnsi"/>
          <w:color w:val="C00000"/>
          <w:sz w:val="22"/>
          <w:szCs w:val="22"/>
        </w:rPr>
      </w:pPr>
      <w:r w:rsidRPr="00026A54">
        <w:rPr>
          <w:rFonts w:cstheme="minorHAnsi"/>
          <w:color w:val="C00000"/>
          <w:sz w:val="22"/>
          <w:szCs w:val="22"/>
        </w:rPr>
        <w:t xml:space="preserve">An exponential prior has the advantage of still allowing much higher rates if the data strongly suggest that higher rates are favored (it simply puts more probability on lower rates). This is favorable because it does not require the user to pick a cutoff value and decide what an acceptable maximum rate will be. This is also the standard approach that is implemented in analyses with </w:t>
      </w:r>
      <w:proofErr w:type="spellStart"/>
      <w:r w:rsidRPr="00026A54">
        <w:rPr>
          <w:rFonts w:cstheme="minorHAnsi"/>
          <w:color w:val="C00000"/>
          <w:sz w:val="22"/>
          <w:szCs w:val="22"/>
        </w:rPr>
        <w:t>diversitree</w:t>
      </w:r>
      <w:proofErr w:type="spellEnd"/>
      <w:r w:rsidRPr="00026A54">
        <w:rPr>
          <w:rFonts w:cstheme="minorHAnsi"/>
          <w:color w:val="C00000"/>
          <w:sz w:val="22"/>
          <w:szCs w:val="22"/>
        </w:rPr>
        <w:t xml:space="preserve"> and </w:t>
      </w:r>
      <w:proofErr w:type="spellStart"/>
      <w:r w:rsidRPr="00026A54">
        <w:rPr>
          <w:rFonts w:cstheme="minorHAnsi"/>
          <w:color w:val="C00000"/>
          <w:sz w:val="22"/>
          <w:szCs w:val="22"/>
        </w:rPr>
        <w:t>chromePlus</w:t>
      </w:r>
      <w:proofErr w:type="spellEnd"/>
      <w:r w:rsidRPr="00026A54">
        <w:rPr>
          <w:rFonts w:cstheme="minorHAnsi"/>
          <w:color w:val="C00000"/>
          <w:sz w:val="22"/>
          <w:szCs w:val="22"/>
        </w:rPr>
        <w:t>.</w:t>
      </w:r>
    </w:p>
    <w:p w14:paraId="0E7C9A10" w14:textId="5D2F05BE" w:rsidR="00504E27" w:rsidRPr="00026A54" w:rsidRDefault="00504E27" w:rsidP="00BC649D">
      <w:pPr>
        <w:rPr>
          <w:rFonts w:cstheme="minorHAnsi"/>
          <w:color w:val="C00000"/>
          <w:sz w:val="22"/>
          <w:szCs w:val="22"/>
        </w:rPr>
      </w:pPr>
    </w:p>
    <w:p w14:paraId="6FFC311F" w14:textId="75E078C2" w:rsidR="00504E27" w:rsidRPr="00026A54" w:rsidRDefault="00504E27" w:rsidP="00BC649D">
      <w:pPr>
        <w:rPr>
          <w:rFonts w:cstheme="minorHAnsi"/>
          <w:color w:val="C00000"/>
          <w:sz w:val="22"/>
          <w:szCs w:val="22"/>
        </w:rPr>
      </w:pPr>
      <w:r w:rsidRPr="00026A54">
        <w:rPr>
          <w:rFonts w:cstheme="minorHAnsi"/>
          <w:color w:val="C00000"/>
          <w:sz w:val="22"/>
          <w:szCs w:val="22"/>
        </w:rPr>
        <w:t>With regard to biologically realistic, when Markov models are applied to discrete characters one way that model fitting can fail is when the optimization algorithm begins using very high rates. Effectively allowing for 1000s of state changes on every branch of the tree. In these regions of parameter space there is a ridge in the likelihood surface that corresponds to sets of rates that are proportional to tip states. Here is a hypothetical that might make this more concrete. Imagine we have a two state (</w:t>
      </w:r>
      <w:proofErr w:type="gramStart"/>
      <w:r w:rsidRPr="00026A54">
        <w:rPr>
          <w:rFonts w:cstheme="minorHAnsi"/>
          <w:color w:val="C00000"/>
          <w:sz w:val="22"/>
          <w:szCs w:val="22"/>
        </w:rPr>
        <w:t>A,B</w:t>
      </w:r>
      <w:proofErr w:type="gramEnd"/>
      <w:r w:rsidRPr="00026A54">
        <w:rPr>
          <w:rFonts w:cstheme="minorHAnsi"/>
          <w:color w:val="C00000"/>
          <w:sz w:val="22"/>
          <w:szCs w:val="22"/>
        </w:rPr>
        <w:t xml:space="preserve">) </w:t>
      </w:r>
      <w:r w:rsidR="00206714" w:rsidRPr="00026A54">
        <w:rPr>
          <w:rFonts w:cstheme="minorHAnsi"/>
          <w:color w:val="C00000"/>
          <w:sz w:val="22"/>
          <w:szCs w:val="22"/>
        </w:rPr>
        <w:t xml:space="preserve">with equal rates of transition (rate = 0.1). The extant species are </w:t>
      </w:r>
      <w:r w:rsidRPr="00026A54">
        <w:rPr>
          <w:rFonts w:cstheme="minorHAnsi"/>
          <w:color w:val="C00000"/>
          <w:sz w:val="22"/>
          <w:szCs w:val="22"/>
        </w:rPr>
        <w:t xml:space="preserve">observed 60% state A and 40% state B. </w:t>
      </w:r>
      <w:r w:rsidR="00206714" w:rsidRPr="00026A54">
        <w:rPr>
          <w:rFonts w:cstheme="minorHAnsi"/>
          <w:color w:val="C00000"/>
          <w:sz w:val="22"/>
          <w:szCs w:val="22"/>
        </w:rPr>
        <w:t>There will normally be a global optimum where both of the rates are approximately 0.1. However, at very high rates say in the tens of thousands any pairing of rates where the transition rate into A is 1.5 times the transition rate into B will lie on a likelihood ridge that forms a local optimum. Though this behavior is well known in the field and often taught we are not familiar with any publication that discusses this behavior in detail.</w:t>
      </w:r>
    </w:p>
    <w:p w14:paraId="4A06F7B1" w14:textId="08590C4F" w:rsidR="00BC649D" w:rsidRPr="00DB337B" w:rsidRDefault="00BC649D" w:rsidP="00BC649D">
      <w:pPr>
        <w:rPr>
          <w:rFonts w:cstheme="minorHAnsi"/>
          <w:sz w:val="22"/>
          <w:szCs w:val="22"/>
        </w:rPr>
      </w:pPr>
    </w:p>
    <w:p w14:paraId="507FD016" w14:textId="77777777" w:rsidR="00BC649D" w:rsidRPr="00DB337B" w:rsidRDefault="00BC649D" w:rsidP="00BC649D">
      <w:pPr>
        <w:rPr>
          <w:rFonts w:eastAsia="Times New Roman" w:cstheme="minorHAnsi"/>
          <w:sz w:val="22"/>
          <w:szCs w:val="22"/>
        </w:rPr>
      </w:pPr>
      <w:r w:rsidRPr="00DB337B">
        <w:rPr>
          <w:rFonts w:eastAsia="Times New Roman" w:cstheme="minorHAnsi"/>
          <w:color w:val="222222"/>
          <w:sz w:val="22"/>
          <w:szCs w:val="22"/>
          <w:shd w:val="clear" w:color="auto" w:fill="FFFFFF"/>
        </w:rPr>
        <w:t>Line 291: perhaps should be: “…statistic, where …”</w:t>
      </w:r>
    </w:p>
    <w:p w14:paraId="5B39DF5B" w14:textId="1683BD47" w:rsidR="00BC649D" w:rsidRPr="00DB337B" w:rsidRDefault="00BC649D" w:rsidP="00BC649D">
      <w:pPr>
        <w:rPr>
          <w:rFonts w:cstheme="minorHAnsi"/>
          <w:sz w:val="22"/>
          <w:szCs w:val="22"/>
        </w:rPr>
      </w:pPr>
    </w:p>
    <w:p w14:paraId="57010D74" w14:textId="08B60DEF" w:rsidR="00BC649D" w:rsidRPr="00026A54" w:rsidRDefault="00407AAB" w:rsidP="00BC649D">
      <w:pPr>
        <w:rPr>
          <w:rFonts w:cstheme="minorHAnsi"/>
          <w:color w:val="C00000"/>
          <w:sz w:val="22"/>
          <w:szCs w:val="22"/>
        </w:rPr>
      </w:pPr>
      <w:r w:rsidRPr="00026A54">
        <w:rPr>
          <w:rFonts w:cstheme="minorHAnsi"/>
          <w:color w:val="C00000"/>
          <w:sz w:val="22"/>
          <w:szCs w:val="22"/>
        </w:rPr>
        <w:t>Corrected</w:t>
      </w:r>
    </w:p>
    <w:p w14:paraId="1FAFE06B" w14:textId="39413A2B" w:rsidR="00BC649D" w:rsidRPr="00DB337B" w:rsidRDefault="00BC649D" w:rsidP="00BC649D">
      <w:pPr>
        <w:rPr>
          <w:rFonts w:cstheme="minorHAnsi"/>
          <w:sz w:val="22"/>
          <w:szCs w:val="22"/>
        </w:rPr>
      </w:pPr>
    </w:p>
    <w:p w14:paraId="322F18DD" w14:textId="77777777" w:rsidR="00BC649D" w:rsidRPr="00DB337B" w:rsidRDefault="00BC649D" w:rsidP="00BC649D">
      <w:pPr>
        <w:rPr>
          <w:rFonts w:eastAsia="Times New Roman" w:cstheme="minorHAnsi"/>
          <w:sz w:val="22"/>
          <w:szCs w:val="22"/>
        </w:rPr>
      </w:pPr>
      <w:r w:rsidRPr="00DB337B">
        <w:rPr>
          <w:rFonts w:eastAsia="Times New Roman" w:cstheme="minorHAnsi"/>
          <w:color w:val="222222"/>
          <w:sz w:val="22"/>
          <w:szCs w:val="22"/>
          <w:shd w:val="clear" w:color="auto" w:fill="FFFFFF"/>
        </w:rPr>
        <w:t>Line 293 – monocentric clades evolve slower?</w:t>
      </w:r>
    </w:p>
    <w:p w14:paraId="16616089" w14:textId="60F610EB" w:rsidR="00BC649D" w:rsidRPr="00DB337B" w:rsidRDefault="00BC649D" w:rsidP="00BC649D">
      <w:pPr>
        <w:rPr>
          <w:rFonts w:cstheme="minorHAnsi"/>
          <w:sz w:val="22"/>
          <w:szCs w:val="22"/>
        </w:rPr>
      </w:pPr>
    </w:p>
    <w:p w14:paraId="23CD82A2" w14:textId="77777777" w:rsidR="00407AAB" w:rsidRPr="00026A54" w:rsidRDefault="00407AAB" w:rsidP="00407AAB">
      <w:pPr>
        <w:rPr>
          <w:rFonts w:cstheme="minorHAnsi"/>
          <w:color w:val="C00000"/>
          <w:sz w:val="22"/>
          <w:szCs w:val="22"/>
        </w:rPr>
      </w:pPr>
      <w:r w:rsidRPr="00026A54">
        <w:rPr>
          <w:rFonts w:cstheme="minorHAnsi"/>
          <w:color w:val="C00000"/>
          <w:sz w:val="22"/>
          <w:szCs w:val="22"/>
        </w:rPr>
        <w:t>Corrected</w:t>
      </w:r>
    </w:p>
    <w:p w14:paraId="626E962F" w14:textId="47846636" w:rsidR="00BC649D" w:rsidRPr="00DB337B" w:rsidRDefault="00BC649D" w:rsidP="00BC649D">
      <w:pPr>
        <w:rPr>
          <w:rFonts w:cstheme="minorHAnsi"/>
          <w:sz w:val="22"/>
          <w:szCs w:val="22"/>
        </w:rPr>
      </w:pPr>
    </w:p>
    <w:p w14:paraId="2270F24D" w14:textId="7E3D6A8B" w:rsidR="00BC649D" w:rsidRPr="00DB337B" w:rsidRDefault="00BC649D" w:rsidP="00BC649D">
      <w:pPr>
        <w:rPr>
          <w:rFonts w:cstheme="minorHAnsi"/>
          <w:sz w:val="22"/>
          <w:szCs w:val="22"/>
        </w:rPr>
      </w:pPr>
      <w:r w:rsidRPr="00DB337B">
        <w:rPr>
          <w:rFonts w:cstheme="minorHAnsi"/>
          <w:sz w:val="22"/>
          <w:szCs w:val="22"/>
        </w:rPr>
        <w:t>The authors should be commended for reproducibility of the analysis. However, everything</w:t>
      </w:r>
      <w:r w:rsidRPr="00DB337B">
        <w:rPr>
          <w:rFonts w:cstheme="minorHAnsi"/>
          <w:sz w:val="22"/>
          <w:szCs w:val="22"/>
        </w:rPr>
        <w:br/>
        <w:t xml:space="preserve">hinges on the R package </w:t>
      </w:r>
      <w:proofErr w:type="spellStart"/>
      <w:r w:rsidRPr="00DB337B">
        <w:rPr>
          <w:rFonts w:cstheme="minorHAnsi"/>
          <w:sz w:val="22"/>
          <w:szCs w:val="22"/>
        </w:rPr>
        <w:t>chromePlus</w:t>
      </w:r>
      <w:proofErr w:type="spellEnd"/>
      <w:r w:rsidRPr="00DB337B">
        <w:rPr>
          <w:rFonts w:cstheme="minorHAnsi"/>
          <w:sz w:val="22"/>
          <w:szCs w:val="22"/>
        </w:rPr>
        <w:t>. Yet its repository states “This package is in the early stages of</w:t>
      </w:r>
      <w:r w:rsidR="00206714" w:rsidRPr="00DB337B">
        <w:rPr>
          <w:rFonts w:cstheme="minorHAnsi"/>
          <w:sz w:val="22"/>
          <w:szCs w:val="22"/>
        </w:rPr>
        <w:t xml:space="preserve"> </w:t>
      </w:r>
      <w:r w:rsidRPr="00DB337B">
        <w:rPr>
          <w:rFonts w:cstheme="minorHAnsi"/>
          <w:sz w:val="22"/>
          <w:szCs w:val="22"/>
        </w:rPr>
        <w:t>development and should not be used for any analysis at this point.” Not encouraging!</w:t>
      </w:r>
    </w:p>
    <w:p w14:paraId="3D51F6FD" w14:textId="2EC48207" w:rsidR="00BC649D" w:rsidRPr="00DB337B" w:rsidRDefault="00BC649D" w:rsidP="00BC649D">
      <w:pPr>
        <w:rPr>
          <w:rFonts w:cstheme="minorHAnsi"/>
          <w:sz w:val="22"/>
          <w:szCs w:val="22"/>
        </w:rPr>
      </w:pPr>
    </w:p>
    <w:p w14:paraId="02F2296B" w14:textId="7DA296E2" w:rsidR="00206714" w:rsidRDefault="00206714" w:rsidP="00D760A8">
      <w:pPr>
        <w:rPr>
          <w:rFonts w:cstheme="minorHAnsi"/>
          <w:color w:val="C00000"/>
          <w:sz w:val="22"/>
          <w:szCs w:val="22"/>
        </w:rPr>
      </w:pPr>
      <w:r w:rsidRPr="00026A54">
        <w:rPr>
          <w:rFonts w:cstheme="minorHAnsi"/>
          <w:color w:val="C00000"/>
          <w:sz w:val="22"/>
          <w:szCs w:val="22"/>
        </w:rPr>
        <w:t xml:space="preserve">Thank you for pointing this out! </w:t>
      </w:r>
      <w:r w:rsidR="00D760A8" w:rsidRPr="00026A54">
        <w:rPr>
          <w:rFonts w:cstheme="minorHAnsi"/>
          <w:color w:val="C00000"/>
          <w:sz w:val="22"/>
          <w:szCs w:val="22"/>
        </w:rPr>
        <w:t>The readme for the GitHub repository had not been updated despite publication of the package</w:t>
      </w:r>
      <w:r w:rsidRPr="00026A54">
        <w:rPr>
          <w:rFonts w:cstheme="minorHAnsi"/>
          <w:color w:val="C00000"/>
          <w:sz w:val="22"/>
          <w:szCs w:val="22"/>
        </w:rPr>
        <w:t xml:space="preserve"> last year</w:t>
      </w:r>
      <w:r w:rsidR="00D760A8" w:rsidRPr="00026A54">
        <w:rPr>
          <w:rFonts w:cstheme="minorHAnsi"/>
          <w:color w:val="C00000"/>
          <w:sz w:val="22"/>
          <w:szCs w:val="22"/>
        </w:rPr>
        <w:t>. The package readme file has now been updated to</w:t>
      </w:r>
      <w:r w:rsidRPr="00026A54">
        <w:rPr>
          <w:rFonts w:cstheme="minorHAnsi"/>
          <w:color w:val="C00000"/>
          <w:sz w:val="22"/>
          <w:szCs w:val="22"/>
        </w:rPr>
        <w:t>:</w:t>
      </w:r>
    </w:p>
    <w:p w14:paraId="61834500" w14:textId="77777777" w:rsidR="00026A54" w:rsidRPr="00026A54" w:rsidRDefault="00026A54" w:rsidP="00D760A8">
      <w:pPr>
        <w:rPr>
          <w:rFonts w:cstheme="minorHAnsi"/>
          <w:color w:val="C00000"/>
          <w:sz w:val="22"/>
          <w:szCs w:val="22"/>
        </w:rPr>
      </w:pPr>
    </w:p>
    <w:p w14:paraId="524EC203" w14:textId="2EC0A66F" w:rsidR="00D760A8" w:rsidRPr="00026A54" w:rsidRDefault="00206714" w:rsidP="00D760A8">
      <w:pPr>
        <w:rPr>
          <w:rFonts w:cstheme="minorHAnsi"/>
          <w:color w:val="C00000"/>
          <w:sz w:val="22"/>
          <w:szCs w:val="22"/>
        </w:rPr>
      </w:pPr>
      <w:r w:rsidRPr="00026A54">
        <w:rPr>
          <w:rFonts w:cstheme="minorHAnsi"/>
          <w:color w:val="C00000"/>
          <w:sz w:val="22"/>
          <w:szCs w:val="22"/>
        </w:rPr>
        <w:lastRenderedPageBreak/>
        <w:t>I</w:t>
      </w:r>
      <w:r w:rsidR="00D760A8" w:rsidRPr="00026A54">
        <w:rPr>
          <w:rFonts w:cstheme="minorHAnsi"/>
          <w:color w:val="C00000"/>
          <w:sz w:val="22"/>
          <w:szCs w:val="22"/>
        </w:rPr>
        <w:t>f you have questions or problems please let me know </w:t>
      </w:r>
      <w:hyperlink r:id="rId7" w:history="1">
        <w:r w:rsidR="00D760A8" w:rsidRPr="00026A54">
          <w:rPr>
            <w:rStyle w:val="Hyperlink"/>
            <w:rFonts w:cstheme="minorHAnsi"/>
            <w:color w:val="C00000"/>
            <w:sz w:val="22"/>
            <w:szCs w:val="22"/>
          </w:rPr>
          <w:t>coleoguy@gmail.com</w:t>
        </w:r>
      </w:hyperlink>
      <w:r w:rsidR="00D760A8" w:rsidRPr="00026A54">
        <w:rPr>
          <w:rFonts w:cstheme="minorHAnsi"/>
          <w:color w:val="C00000"/>
          <w:sz w:val="22"/>
          <w:szCs w:val="22"/>
        </w:rPr>
        <w:t>.</w:t>
      </w:r>
    </w:p>
    <w:p w14:paraId="4DC4F81F" w14:textId="77777777" w:rsidR="00026A54" w:rsidRPr="00026A54" w:rsidRDefault="00026A54" w:rsidP="00D760A8">
      <w:pPr>
        <w:rPr>
          <w:rFonts w:cstheme="minorHAnsi"/>
          <w:color w:val="C00000"/>
          <w:sz w:val="22"/>
          <w:szCs w:val="22"/>
        </w:rPr>
      </w:pPr>
    </w:p>
    <w:p w14:paraId="1B9A861E" w14:textId="03FAF63B" w:rsidR="00206714" w:rsidRPr="00026A54" w:rsidRDefault="00D760A8" w:rsidP="00D760A8">
      <w:pPr>
        <w:rPr>
          <w:rFonts w:cstheme="minorHAnsi"/>
          <w:color w:val="C00000"/>
          <w:sz w:val="22"/>
          <w:szCs w:val="22"/>
        </w:rPr>
      </w:pPr>
      <w:proofErr w:type="spellStart"/>
      <w:r w:rsidRPr="00026A54">
        <w:rPr>
          <w:rFonts w:cstheme="minorHAnsi"/>
          <w:color w:val="C00000"/>
          <w:sz w:val="22"/>
          <w:szCs w:val="22"/>
        </w:rPr>
        <w:t>chromePlus</w:t>
      </w:r>
      <w:proofErr w:type="spellEnd"/>
      <w:r w:rsidRPr="00026A54">
        <w:rPr>
          <w:rFonts w:cstheme="minorHAnsi"/>
          <w:color w:val="C00000"/>
          <w:sz w:val="22"/>
          <w:szCs w:val="22"/>
        </w:rPr>
        <w:t xml:space="preserve"> should be cited as: </w:t>
      </w:r>
    </w:p>
    <w:p w14:paraId="0A1068A0" w14:textId="77777777" w:rsidR="00026A54" w:rsidRPr="00026A54" w:rsidRDefault="00026A54" w:rsidP="00BC649D">
      <w:pPr>
        <w:rPr>
          <w:rFonts w:cstheme="minorHAnsi"/>
          <w:color w:val="C00000"/>
          <w:sz w:val="22"/>
          <w:szCs w:val="22"/>
        </w:rPr>
      </w:pPr>
    </w:p>
    <w:p w14:paraId="0EDCF760" w14:textId="186F8A11" w:rsidR="00BC649D" w:rsidRPr="00026A54" w:rsidRDefault="00D760A8" w:rsidP="00BC649D">
      <w:pPr>
        <w:rPr>
          <w:rFonts w:cstheme="minorHAnsi"/>
          <w:color w:val="C00000"/>
          <w:sz w:val="22"/>
          <w:szCs w:val="22"/>
        </w:rPr>
      </w:pPr>
      <w:r w:rsidRPr="00026A54">
        <w:rPr>
          <w:rFonts w:cstheme="minorHAnsi"/>
          <w:color w:val="C00000"/>
          <w:sz w:val="22"/>
          <w:szCs w:val="22"/>
        </w:rPr>
        <w:t xml:space="preserve">Blackmon, H., Justison, J., </w:t>
      </w:r>
      <w:proofErr w:type="spellStart"/>
      <w:r w:rsidRPr="00026A54">
        <w:rPr>
          <w:rFonts w:cstheme="minorHAnsi"/>
          <w:color w:val="C00000"/>
          <w:sz w:val="22"/>
          <w:szCs w:val="22"/>
        </w:rPr>
        <w:t>Mayrose</w:t>
      </w:r>
      <w:proofErr w:type="spellEnd"/>
      <w:r w:rsidRPr="00026A54">
        <w:rPr>
          <w:rFonts w:cstheme="minorHAnsi"/>
          <w:color w:val="C00000"/>
          <w:sz w:val="22"/>
          <w:szCs w:val="22"/>
        </w:rPr>
        <w:t>, I. and Goldberg, E.E., 2019. Meiotic drive shapes rates of karyotype evolution in mammals. Evolution, 73(3), pp.511-523.</w:t>
      </w:r>
    </w:p>
    <w:p w14:paraId="70532493" w14:textId="40AF1CBB" w:rsidR="00BC649D" w:rsidRPr="00DB337B" w:rsidRDefault="00BC649D" w:rsidP="00BC649D">
      <w:pPr>
        <w:rPr>
          <w:rFonts w:cstheme="minorHAnsi"/>
          <w:i/>
          <w:iCs/>
          <w:sz w:val="22"/>
          <w:szCs w:val="22"/>
        </w:rPr>
      </w:pPr>
    </w:p>
    <w:p w14:paraId="18BE68D8" w14:textId="77777777" w:rsidR="00BC649D" w:rsidRPr="00DB337B" w:rsidRDefault="00BC649D" w:rsidP="00BC649D">
      <w:pPr>
        <w:rPr>
          <w:rFonts w:cstheme="minorHAnsi"/>
          <w:sz w:val="22"/>
          <w:szCs w:val="22"/>
        </w:rPr>
      </w:pPr>
      <w:r w:rsidRPr="00DB337B">
        <w:rPr>
          <w:rFonts w:cstheme="minorHAnsi"/>
          <w:sz w:val="22"/>
          <w:szCs w:val="22"/>
        </w:rPr>
        <w:t>In terms of methods and data, the paper relies heavily on previous work by the same authors</w:t>
      </w:r>
      <w:r w:rsidRPr="00DB337B">
        <w:rPr>
          <w:rFonts w:cstheme="minorHAnsi"/>
          <w:sz w:val="22"/>
          <w:szCs w:val="22"/>
        </w:rPr>
        <w:br/>
        <w:t>(references 5, 6). This is fine, but especially when it comes to the Markov model, a little more</w:t>
      </w:r>
      <w:r w:rsidRPr="00DB337B">
        <w:rPr>
          <w:rFonts w:cstheme="minorHAnsi"/>
          <w:sz w:val="22"/>
          <w:szCs w:val="22"/>
        </w:rPr>
        <w:br/>
        <w:t>information on the guiding principles behind the model would be helpful to the reader.</w:t>
      </w:r>
      <w:r w:rsidRPr="00DB337B">
        <w:rPr>
          <w:rFonts w:cstheme="minorHAnsi"/>
          <w:sz w:val="22"/>
          <w:szCs w:val="22"/>
        </w:rPr>
        <w:br/>
        <w:t>Incidentally, the website for the R package containing the statistical model states “This</w:t>
      </w:r>
      <w:r w:rsidRPr="00DB337B">
        <w:rPr>
          <w:rFonts w:cstheme="minorHAnsi"/>
          <w:sz w:val="22"/>
          <w:szCs w:val="22"/>
        </w:rPr>
        <w:br/>
        <w:t>package is in the early stages of development and should not be used for any analysis</w:t>
      </w:r>
      <w:r w:rsidRPr="00DB337B">
        <w:rPr>
          <w:rFonts w:cstheme="minorHAnsi"/>
          <w:sz w:val="22"/>
          <w:szCs w:val="22"/>
        </w:rPr>
        <w:br/>
        <w:t>at this point.”, which is unhelpful for anyone interested in further developments suggested at</w:t>
      </w:r>
      <w:r w:rsidRPr="00DB337B">
        <w:rPr>
          <w:rFonts w:cstheme="minorHAnsi"/>
          <w:sz w:val="22"/>
          <w:szCs w:val="22"/>
        </w:rPr>
        <w:br/>
        <w:t>the end of the Discussion.</w:t>
      </w:r>
    </w:p>
    <w:p w14:paraId="1B2836CE" w14:textId="399DDA3C" w:rsidR="00D760A8" w:rsidRPr="00026A54" w:rsidRDefault="00407AAB" w:rsidP="00BC649D">
      <w:pPr>
        <w:rPr>
          <w:rFonts w:cstheme="minorHAnsi"/>
          <w:color w:val="C00000"/>
          <w:sz w:val="22"/>
          <w:szCs w:val="22"/>
          <w:highlight w:val="yellow"/>
        </w:rPr>
      </w:pPr>
      <w:r w:rsidRPr="00DB337B">
        <w:rPr>
          <w:rFonts w:cstheme="minorHAnsi"/>
          <w:sz w:val="22"/>
          <w:szCs w:val="22"/>
          <w:highlight w:val="yellow"/>
        </w:rPr>
        <w:br/>
      </w:r>
      <w:r w:rsidR="00D760A8" w:rsidRPr="00026A54">
        <w:rPr>
          <w:rFonts w:cstheme="minorHAnsi"/>
          <w:color w:val="C00000"/>
          <w:sz w:val="22"/>
          <w:szCs w:val="22"/>
        </w:rPr>
        <w:t xml:space="preserve">The authors have added clarification to the Markov model that is being used with the addition of Supplemental Figure 2. In addition, as stated above the readme file has been updated to reflect the publication of the package and confidence in future use. </w:t>
      </w:r>
    </w:p>
    <w:p w14:paraId="79753A13" w14:textId="2141F0CD" w:rsidR="00BC649D" w:rsidRPr="00DB337B" w:rsidRDefault="00BC649D" w:rsidP="00BC649D">
      <w:pPr>
        <w:rPr>
          <w:rFonts w:cstheme="minorHAnsi"/>
          <w:sz w:val="22"/>
          <w:szCs w:val="22"/>
        </w:rPr>
      </w:pPr>
    </w:p>
    <w:p w14:paraId="79BFB2B9" w14:textId="77777777" w:rsidR="00BC649D" w:rsidRPr="00DB337B" w:rsidRDefault="00BC649D" w:rsidP="00BC649D">
      <w:pPr>
        <w:rPr>
          <w:rFonts w:cstheme="minorHAnsi"/>
          <w:sz w:val="22"/>
          <w:szCs w:val="22"/>
        </w:rPr>
      </w:pPr>
    </w:p>
    <w:p w14:paraId="60BA9397" w14:textId="70BD00A3" w:rsidR="00BC649D" w:rsidRPr="00DB337B" w:rsidRDefault="00BC649D" w:rsidP="00BC649D">
      <w:pPr>
        <w:rPr>
          <w:rFonts w:cstheme="minorHAnsi"/>
          <w:sz w:val="22"/>
          <w:szCs w:val="22"/>
        </w:rPr>
      </w:pPr>
    </w:p>
    <w:p w14:paraId="1DCE65ED" w14:textId="77777777" w:rsidR="00BC649D" w:rsidRPr="00DB337B" w:rsidRDefault="00BC649D" w:rsidP="00BC649D">
      <w:pPr>
        <w:rPr>
          <w:rFonts w:cstheme="minorHAnsi"/>
          <w:sz w:val="22"/>
          <w:szCs w:val="22"/>
        </w:rPr>
      </w:pPr>
    </w:p>
    <w:p w14:paraId="22D80787" w14:textId="54A588CE" w:rsidR="00BC649D" w:rsidRPr="00DB337B" w:rsidRDefault="00BC649D" w:rsidP="00BC649D">
      <w:pPr>
        <w:rPr>
          <w:rFonts w:cstheme="minorHAnsi"/>
          <w:sz w:val="22"/>
          <w:szCs w:val="22"/>
        </w:rPr>
      </w:pPr>
    </w:p>
    <w:p w14:paraId="6D7E1A9A" w14:textId="77777777" w:rsidR="00BC649D" w:rsidRPr="00DB337B" w:rsidRDefault="00BC649D" w:rsidP="00BC649D">
      <w:pPr>
        <w:rPr>
          <w:rFonts w:cstheme="minorHAnsi"/>
          <w:sz w:val="22"/>
          <w:szCs w:val="22"/>
        </w:rPr>
      </w:pPr>
    </w:p>
    <w:p w14:paraId="1BA894D6" w14:textId="77777777" w:rsidR="00BC649D" w:rsidRPr="00DB337B" w:rsidRDefault="00BC649D">
      <w:pPr>
        <w:rPr>
          <w:rFonts w:cstheme="minorHAnsi"/>
          <w:sz w:val="22"/>
          <w:szCs w:val="22"/>
        </w:rPr>
      </w:pPr>
    </w:p>
    <w:p w14:paraId="2AEA7BD3" w14:textId="77777777" w:rsidR="00A02BAB" w:rsidRPr="00DB337B" w:rsidRDefault="00A02BAB">
      <w:pPr>
        <w:rPr>
          <w:rFonts w:cstheme="minorHAnsi"/>
          <w:b/>
          <w:sz w:val="22"/>
          <w:szCs w:val="22"/>
        </w:rPr>
      </w:pPr>
    </w:p>
    <w:p w14:paraId="26F2AA9B" w14:textId="77777777" w:rsidR="00A02BAB" w:rsidRPr="00DB337B" w:rsidRDefault="00A02BAB">
      <w:pPr>
        <w:rPr>
          <w:rFonts w:cstheme="minorHAnsi"/>
          <w:b/>
          <w:sz w:val="22"/>
          <w:szCs w:val="22"/>
        </w:rPr>
      </w:pPr>
    </w:p>
    <w:p w14:paraId="18B2418B" w14:textId="77777777" w:rsidR="00504E27" w:rsidRPr="00DB337B" w:rsidRDefault="00A02BAB" w:rsidP="00504E27">
      <w:pPr>
        <w:pStyle w:val="EndNoteBibliography"/>
        <w:ind w:left="720" w:hanging="720"/>
        <w:rPr>
          <w:rFonts w:asciiTheme="minorHAnsi" w:hAnsiTheme="minorHAnsi" w:cstheme="minorHAnsi"/>
          <w:noProof/>
          <w:sz w:val="22"/>
          <w:szCs w:val="22"/>
        </w:rPr>
      </w:pPr>
      <w:r w:rsidRPr="00DB337B">
        <w:rPr>
          <w:rFonts w:asciiTheme="minorHAnsi" w:hAnsiTheme="minorHAnsi" w:cstheme="minorHAnsi"/>
          <w:b/>
          <w:sz w:val="22"/>
          <w:szCs w:val="22"/>
        </w:rPr>
        <w:fldChar w:fldCharType="begin"/>
      </w:r>
      <w:r w:rsidRPr="00DB337B">
        <w:rPr>
          <w:rFonts w:asciiTheme="minorHAnsi" w:hAnsiTheme="minorHAnsi" w:cstheme="minorHAnsi"/>
          <w:b/>
          <w:sz w:val="22"/>
          <w:szCs w:val="22"/>
        </w:rPr>
        <w:instrText xml:space="preserve"> ADDIN EN.REFLIST </w:instrText>
      </w:r>
      <w:r w:rsidRPr="00DB337B">
        <w:rPr>
          <w:rFonts w:asciiTheme="minorHAnsi" w:hAnsiTheme="minorHAnsi" w:cstheme="minorHAnsi"/>
          <w:b/>
          <w:sz w:val="22"/>
          <w:szCs w:val="22"/>
        </w:rPr>
        <w:fldChar w:fldCharType="separate"/>
      </w:r>
      <w:r w:rsidR="00504E27" w:rsidRPr="00DB337B">
        <w:rPr>
          <w:rFonts w:asciiTheme="minorHAnsi" w:hAnsiTheme="minorHAnsi" w:cstheme="minorHAnsi"/>
          <w:noProof/>
          <w:sz w:val="22"/>
          <w:szCs w:val="22"/>
        </w:rPr>
        <w:t>1.</w:t>
      </w:r>
      <w:r w:rsidR="00504E27" w:rsidRPr="00DB337B">
        <w:rPr>
          <w:rFonts w:asciiTheme="minorHAnsi" w:hAnsiTheme="minorHAnsi" w:cstheme="minorHAnsi"/>
          <w:noProof/>
          <w:sz w:val="22"/>
          <w:szCs w:val="22"/>
        </w:rPr>
        <w:tab/>
        <w:t xml:space="preserve">Blackmon, H.; Justison, J.; Mayrose, I.; Goldberg, E.E. Meiotic drive shapes rates of karyotype evolution in mammals. </w:t>
      </w:r>
      <w:r w:rsidR="00504E27" w:rsidRPr="00DB337B">
        <w:rPr>
          <w:rFonts w:asciiTheme="minorHAnsi" w:hAnsiTheme="minorHAnsi" w:cstheme="minorHAnsi"/>
          <w:i/>
          <w:noProof/>
          <w:sz w:val="22"/>
          <w:szCs w:val="22"/>
        </w:rPr>
        <w:t xml:space="preserve">Evolution </w:t>
      </w:r>
      <w:r w:rsidR="00504E27" w:rsidRPr="00DB337B">
        <w:rPr>
          <w:rFonts w:asciiTheme="minorHAnsi" w:hAnsiTheme="minorHAnsi" w:cstheme="minorHAnsi"/>
          <w:b/>
          <w:noProof/>
          <w:sz w:val="22"/>
          <w:szCs w:val="22"/>
        </w:rPr>
        <w:t>2019</w:t>
      </w:r>
      <w:r w:rsidR="00504E27" w:rsidRPr="00DB337B">
        <w:rPr>
          <w:rFonts w:asciiTheme="minorHAnsi" w:hAnsiTheme="minorHAnsi" w:cstheme="minorHAnsi"/>
          <w:noProof/>
          <w:sz w:val="22"/>
          <w:szCs w:val="22"/>
        </w:rPr>
        <w:t xml:space="preserve">, </w:t>
      </w:r>
      <w:r w:rsidR="00504E27" w:rsidRPr="00DB337B">
        <w:rPr>
          <w:rFonts w:asciiTheme="minorHAnsi" w:hAnsiTheme="minorHAnsi" w:cstheme="minorHAnsi"/>
          <w:i/>
          <w:noProof/>
          <w:sz w:val="22"/>
          <w:szCs w:val="22"/>
        </w:rPr>
        <w:t>73</w:t>
      </w:r>
      <w:r w:rsidR="00504E27" w:rsidRPr="00DB337B">
        <w:rPr>
          <w:rFonts w:asciiTheme="minorHAnsi" w:hAnsiTheme="minorHAnsi" w:cstheme="minorHAnsi"/>
          <w:noProof/>
          <w:sz w:val="22"/>
          <w:szCs w:val="22"/>
        </w:rPr>
        <w:t>, 511-523.</w:t>
      </w:r>
    </w:p>
    <w:p w14:paraId="0AFD508D" w14:textId="77777777" w:rsidR="00504E27" w:rsidRPr="00DB337B" w:rsidRDefault="00504E27" w:rsidP="00504E27">
      <w:pPr>
        <w:pStyle w:val="EndNoteBibliography"/>
        <w:ind w:left="720" w:hanging="720"/>
        <w:rPr>
          <w:rFonts w:asciiTheme="minorHAnsi" w:hAnsiTheme="minorHAnsi" w:cstheme="minorHAnsi"/>
          <w:noProof/>
          <w:sz w:val="22"/>
          <w:szCs w:val="22"/>
        </w:rPr>
      </w:pPr>
      <w:r w:rsidRPr="00DB337B">
        <w:rPr>
          <w:rFonts w:asciiTheme="minorHAnsi" w:hAnsiTheme="minorHAnsi" w:cstheme="minorHAnsi"/>
          <w:noProof/>
          <w:sz w:val="22"/>
          <w:szCs w:val="22"/>
        </w:rPr>
        <w:t>2.</w:t>
      </w:r>
      <w:r w:rsidRPr="00DB337B">
        <w:rPr>
          <w:rFonts w:asciiTheme="minorHAnsi" w:hAnsiTheme="minorHAnsi" w:cstheme="minorHAnsi"/>
          <w:noProof/>
          <w:sz w:val="22"/>
          <w:szCs w:val="22"/>
        </w:rPr>
        <w:tab/>
        <w:t xml:space="preserve">Garagna, S.; Broccoli, D.; Redi, C.A.; Searle, J.B.; Cooke, H.J.; Capanna, E. Robertsonian metacentrics of the house mouse lose telomeric sequences but retain some minor satellite DNA in the pericentromeric area. </w:t>
      </w:r>
      <w:r w:rsidRPr="00DB337B">
        <w:rPr>
          <w:rFonts w:asciiTheme="minorHAnsi" w:hAnsiTheme="minorHAnsi" w:cstheme="minorHAnsi"/>
          <w:i/>
          <w:noProof/>
          <w:sz w:val="22"/>
          <w:szCs w:val="22"/>
        </w:rPr>
        <w:t xml:space="preserve">Chromosoma </w:t>
      </w:r>
      <w:r w:rsidRPr="00DB337B">
        <w:rPr>
          <w:rFonts w:asciiTheme="minorHAnsi" w:hAnsiTheme="minorHAnsi" w:cstheme="minorHAnsi"/>
          <w:b/>
          <w:noProof/>
          <w:sz w:val="22"/>
          <w:szCs w:val="22"/>
        </w:rPr>
        <w:t>1995</w:t>
      </w:r>
      <w:r w:rsidRPr="00DB337B">
        <w:rPr>
          <w:rFonts w:asciiTheme="minorHAnsi" w:hAnsiTheme="minorHAnsi" w:cstheme="minorHAnsi"/>
          <w:noProof/>
          <w:sz w:val="22"/>
          <w:szCs w:val="22"/>
        </w:rPr>
        <w:t xml:space="preserve">, </w:t>
      </w:r>
      <w:r w:rsidRPr="00DB337B">
        <w:rPr>
          <w:rFonts w:asciiTheme="minorHAnsi" w:hAnsiTheme="minorHAnsi" w:cstheme="minorHAnsi"/>
          <w:i/>
          <w:noProof/>
          <w:sz w:val="22"/>
          <w:szCs w:val="22"/>
        </w:rPr>
        <w:t>103</w:t>
      </w:r>
      <w:r w:rsidRPr="00DB337B">
        <w:rPr>
          <w:rFonts w:asciiTheme="minorHAnsi" w:hAnsiTheme="minorHAnsi" w:cstheme="minorHAnsi"/>
          <w:noProof/>
          <w:sz w:val="22"/>
          <w:szCs w:val="22"/>
        </w:rPr>
        <w:t>, 685-692.</w:t>
      </w:r>
    </w:p>
    <w:p w14:paraId="320631CB" w14:textId="77777777" w:rsidR="00504E27" w:rsidRPr="00DB337B" w:rsidRDefault="00504E27" w:rsidP="00504E27">
      <w:pPr>
        <w:pStyle w:val="EndNoteBibliography"/>
        <w:ind w:left="720" w:hanging="720"/>
        <w:rPr>
          <w:rFonts w:asciiTheme="minorHAnsi" w:hAnsiTheme="minorHAnsi" w:cstheme="minorHAnsi"/>
          <w:noProof/>
          <w:sz w:val="22"/>
          <w:szCs w:val="22"/>
        </w:rPr>
      </w:pPr>
      <w:r w:rsidRPr="00DB337B">
        <w:rPr>
          <w:rFonts w:asciiTheme="minorHAnsi" w:hAnsiTheme="minorHAnsi" w:cstheme="minorHAnsi"/>
          <w:noProof/>
          <w:sz w:val="22"/>
          <w:szCs w:val="22"/>
        </w:rPr>
        <w:t>3.</w:t>
      </w:r>
      <w:r w:rsidRPr="00DB337B">
        <w:rPr>
          <w:rFonts w:asciiTheme="minorHAnsi" w:hAnsiTheme="minorHAnsi" w:cstheme="minorHAnsi"/>
          <w:noProof/>
          <w:sz w:val="22"/>
          <w:szCs w:val="22"/>
        </w:rPr>
        <w:tab/>
        <w:t xml:space="preserve">Freyman, W.A.; Höhna, S. Cladogenetic and anagenetic models of chromosome number evolution: a Bayesian model averaging approach. </w:t>
      </w:r>
      <w:r w:rsidRPr="00DB337B">
        <w:rPr>
          <w:rFonts w:asciiTheme="minorHAnsi" w:hAnsiTheme="minorHAnsi" w:cstheme="minorHAnsi"/>
          <w:i/>
          <w:noProof/>
          <w:sz w:val="22"/>
          <w:szCs w:val="22"/>
        </w:rPr>
        <w:t xml:space="preserve">Systematic Biology </w:t>
      </w:r>
      <w:r w:rsidRPr="00DB337B">
        <w:rPr>
          <w:rFonts w:asciiTheme="minorHAnsi" w:hAnsiTheme="minorHAnsi" w:cstheme="minorHAnsi"/>
          <w:b/>
          <w:noProof/>
          <w:sz w:val="22"/>
          <w:szCs w:val="22"/>
        </w:rPr>
        <w:t>2018</w:t>
      </w:r>
      <w:r w:rsidRPr="00DB337B">
        <w:rPr>
          <w:rFonts w:asciiTheme="minorHAnsi" w:hAnsiTheme="minorHAnsi" w:cstheme="minorHAnsi"/>
          <w:noProof/>
          <w:sz w:val="22"/>
          <w:szCs w:val="22"/>
        </w:rPr>
        <w:t xml:space="preserve">, </w:t>
      </w:r>
      <w:r w:rsidRPr="00DB337B">
        <w:rPr>
          <w:rFonts w:asciiTheme="minorHAnsi" w:hAnsiTheme="minorHAnsi" w:cstheme="minorHAnsi"/>
          <w:i/>
          <w:noProof/>
          <w:sz w:val="22"/>
          <w:szCs w:val="22"/>
        </w:rPr>
        <w:t>67</w:t>
      </w:r>
      <w:r w:rsidRPr="00DB337B">
        <w:rPr>
          <w:rFonts w:asciiTheme="minorHAnsi" w:hAnsiTheme="minorHAnsi" w:cstheme="minorHAnsi"/>
          <w:noProof/>
          <w:sz w:val="22"/>
          <w:szCs w:val="22"/>
        </w:rPr>
        <w:t>, 195-215.</w:t>
      </w:r>
    </w:p>
    <w:p w14:paraId="4DBE3AB1" w14:textId="77777777" w:rsidR="00504E27" w:rsidRPr="00DB337B" w:rsidRDefault="00504E27" w:rsidP="00504E27">
      <w:pPr>
        <w:pStyle w:val="EndNoteBibliography"/>
        <w:ind w:left="720" w:hanging="720"/>
        <w:rPr>
          <w:rFonts w:asciiTheme="minorHAnsi" w:hAnsiTheme="minorHAnsi" w:cstheme="minorHAnsi"/>
          <w:noProof/>
          <w:sz w:val="22"/>
          <w:szCs w:val="22"/>
        </w:rPr>
      </w:pPr>
      <w:r w:rsidRPr="00DB337B">
        <w:rPr>
          <w:rFonts w:asciiTheme="minorHAnsi" w:hAnsiTheme="minorHAnsi" w:cstheme="minorHAnsi"/>
          <w:noProof/>
          <w:sz w:val="22"/>
          <w:szCs w:val="22"/>
        </w:rPr>
        <w:t>4.</w:t>
      </w:r>
      <w:r w:rsidRPr="00DB337B">
        <w:rPr>
          <w:rFonts w:asciiTheme="minorHAnsi" w:hAnsiTheme="minorHAnsi" w:cstheme="minorHAnsi"/>
          <w:noProof/>
          <w:sz w:val="22"/>
          <w:szCs w:val="22"/>
        </w:rPr>
        <w:tab/>
        <w:t xml:space="preserve">Glick, L.; Mayrose, I. ChromEvol: assessing the pattern of chromosome number evolution and the inference of polyploidy along a phylogeny. </w:t>
      </w:r>
      <w:r w:rsidRPr="00DB337B">
        <w:rPr>
          <w:rFonts w:asciiTheme="minorHAnsi" w:hAnsiTheme="minorHAnsi" w:cstheme="minorHAnsi"/>
          <w:i/>
          <w:noProof/>
          <w:sz w:val="22"/>
          <w:szCs w:val="22"/>
        </w:rPr>
        <w:t xml:space="preserve">Molecular Biology and Evolution </w:t>
      </w:r>
      <w:r w:rsidRPr="00DB337B">
        <w:rPr>
          <w:rFonts w:asciiTheme="minorHAnsi" w:hAnsiTheme="minorHAnsi" w:cstheme="minorHAnsi"/>
          <w:b/>
          <w:noProof/>
          <w:sz w:val="22"/>
          <w:szCs w:val="22"/>
        </w:rPr>
        <w:t>2014</w:t>
      </w:r>
      <w:r w:rsidRPr="00DB337B">
        <w:rPr>
          <w:rFonts w:asciiTheme="minorHAnsi" w:hAnsiTheme="minorHAnsi" w:cstheme="minorHAnsi"/>
          <w:noProof/>
          <w:sz w:val="22"/>
          <w:szCs w:val="22"/>
        </w:rPr>
        <w:t xml:space="preserve">, </w:t>
      </w:r>
      <w:r w:rsidRPr="00DB337B">
        <w:rPr>
          <w:rFonts w:asciiTheme="minorHAnsi" w:hAnsiTheme="minorHAnsi" w:cstheme="minorHAnsi"/>
          <w:i/>
          <w:noProof/>
          <w:sz w:val="22"/>
          <w:szCs w:val="22"/>
        </w:rPr>
        <w:t>31</w:t>
      </w:r>
      <w:r w:rsidRPr="00DB337B">
        <w:rPr>
          <w:rFonts w:asciiTheme="minorHAnsi" w:hAnsiTheme="minorHAnsi" w:cstheme="minorHAnsi"/>
          <w:noProof/>
          <w:sz w:val="22"/>
          <w:szCs w:val="22"/>
        </w:rPr>
        <w:t>, 1914-1922.</w:t>
      </w:r>
    </w:p>
    <w:p w14:paraId="0721633F" w14:textId="77777777" w:rsidR="00504E27" w:rsidRPr="00DB337B" w:rsidRDefault="00504E27" w:rsidP="00504E27">
      <w:pPr>
        <w:pStyle w:val="EndNoteBibliography"/>
        <w:ind w:left="720" w:hanging="720"/>
        <w:rPr>
          <w:rFonts w:asciiTheme="minorHAnsi" w:hAnsiTheme="minorHAnsi" w:cstheme="minorHAnsi"/>
          <w:noProof/>
          <w:sz w:val="22"/>
          <w:szCs w:val="22"/>
        </w:rPr>
      </w:pPr>
      <w:r w:rsidRPr="00DB337B">
        <w:rPr>
          <w:rFonts w:asciiTheme="minorHAnsi" w:hAnsiTheme="minorHAnsi" w:cstheme="minorHAnsi"/>
          <w:noProof/>
          <w:sz w:val="22"/>
          <w:szCs w:val="22"/>
        </w:rPr>
        <w:t>5.</w:t>
      </w:r>
      <w:r w:rsidRPr="00DB337B">
        <w:rPr>
          <w:rFonts w:asciiTheme="minorHAnsi" w:hAnsiTheme="minorHAnsi" w:cstheme="minorHAnsi"/>
          <w:noProof/>
          <w:sz w:val="22"/>
          <w:szCs w:val="22"/>
        </w:rPr>
        <w:tab/>
        <w:t xml:space="preserve">Mayrose, I.; Barker, M.S.; Otto, S.P. Probabilistic models of chromosome number evolution and the inference of polyploidy. </w:t>
      </w:r>
      <w:r w:rsidRPr="00DB337B">
        <w:rPr>
          <w:rFonts w:asciiTheme="minorHAnsi" w:hAnsiTheme="minorHAnsi" w:cstheme="minorHAnsi"/>
          <w:i/>
          <w:noProof/>
          <w:sz w:val="22"/>
          <w:szCs w:val="22"/>
        </w:rPr>
        <w:t xml:space="preserve">Systematic biology </w:t>
      </w:r>
      <w:r w:rsidRPr="00DB337B">
        <w:rPr>
          <w:rFonts w:asciiTheme="minorHAnsi" w:hAnsiTheme="minorHAnsi" w:cstheme="minorHAnsi"/>
          <w:b/>
          <w:noProof/>
          <w:sz w:val="22"/>
          <w:szCs w:val="22"/>
        </w:rPr>
        <w:t>2010</w:t>
      </w:r>
      <w:r w:rsidRPr="00DB337B">
        <w:rPr>
          <w:rFonts w:asciiTheme="minorHAnsi" w:hAnsiTheme="minorHAnsi" w:cstheme="minorHAnsi"/>
          <w:noProof/>
          <w:sz w:val="22"/>
          <w:szCs w:val="22"/>
        </w:rPr>
        <w:t xml:space="preserve">, </w:t>
      </w:r>
      <w:r w:rsidRPr="00DB337B">
        <w:rPr>
          <w:rFonts w:asciiTheme="minorHAnsi" w:hAnsiTheme="minorHAnsi" w:cstheme="minorHAnsi"/>
          <w:i/>
          <w:noProof/>
          <w:sz w:val="22"/>
          <w:szCs w:val="22"/>
        </w:rPr>
        <w:t>59</w:t>
      </w:r>
      <w:r w:rsidRPr="00DB337B">
        <w:rPr>
          <w:rFonts w:asciiTheme="minorHAnsi" w:hAnsiTheme="minorHAnsi" w:cstheme="minorHAnsi"/>
          <w:noProof/>
          <w:sz w:val="22"/>
          <w:szCs w:val="22"/>
        </w:rPr>
        <w:t>, 132-144.</w:t>
      </w:r>
    </w:p>
    <w:p w14:paraId="350E5967" w14:textId="77777777" w:rsidR="00504E27" w:rsidRPr="00DB337B" w:rsidRDefault="00504E27" w:rsidP="00504E27">
      <w:pPr>
        <w:pStyle w:val="EndNoteBibliography"/>
        <w:ind w:left="720" w:hanging="720"/>
        <w:rPr>
          <w:rFonts w:asciiTheme="minorHAnsi" w:hAnsiTheme="minorHAnsi" w:cstheme="minorHAnsi"/>
          <w:noProof/>
          <w:sz w:val="22"/>
          <w:szCs w:val="22"/>
        </w:rPr>
      </w:pPr>
      <w:r w:rsidRPr="00DB337B">
        <w:rPr>
          <w:rFonts w:asciiTheme="minorHAnsi" w:hAnsiTheme="minorHAnsi" w:cstheme="minorHAnsi"/>
          <w:noProof/>
          <w:sz w:val="22"/>
          <w:szCs w:val="22"/>
        </w:rPr>
        <w:t>6.</w:t>
      </w:r>
      <w:r w:rsidRPr="00DB337B">
        <w:rPr>
          <w:rFonts w:asciiTheme="minorHAnsi" w:hAnsiTheme="minorHAnsi" w:cstheme="minorHAnsi"/>
          <w:noProof/>
          <w:sz w:val="22"/>
          <w:szCs w:val="22"/>
        </w:rPr>
        <w:tab/>
        <w:t xml:space="preserve">Zenil‐Ferguson, R.; Burleigh, J.G.; Ponciano, J.M. chromploid: An R package for chromosome number evolution across the plant tree of life. </w:t>
      </w:r>
      <w:r w:rsidRPr="00DB337B">
        <w:rPr>
          <w:rFonts w:asciiTheme="minorHAnsi" w:hAnsiTheme="minorHAnsi" w:cstheme="minorHAnsi"/>
          <w:i/>
          <w:noProof/>
          <w:sz w:val="22"/>
          <w:szCs w:val="22"/>
        </w:rPr>
        <w:t xml:space="preserve">Applications in plant sciences </w:t>
      </w:r>
      <w:r w:rsidRPr="00DB337B">
        <w:rPr>
          <w:rFonts w:asciiTheme="minorHAnsi" w:hAnsiTheme="minorHAnsi" w:cstheme="minorHAnsi"/>
          <w:b/>
          <w:noProof/>
          <w:sz w:val="22"/>
          <w:szCs w:val="22"/>
        </w:rPr>
        <w:t>2018</w:t>
      </w:r>
      <w:r w:rsidRPr="00DB337B">
        <w:rPr>
          <w:rFonts w:asciiTheme="minorHAnsi" w:hAnsiTheme="minorHAnsi" w:cstheme="minorHAnsi"/>
          <w:noProof/>
          <w:sz w:val="22"/>
          <w:szCs w:val="22"/>
        </w:rPr>
        <w:t xml:space="preserve">, </w:t>
      </w:r>
      <w:r w:rsidRPr="00DB337B">
        <w:rPr>
          <w:rFonts w:asciiTheme="minorHAnsi" w:hAnsiTheme="minorHAnsi" w:cstheme="minorHAnsi"/>
          <w:i/>
          <w:noProof/>
          <w:sz w:val="22"/>
          <w:szCs w:val="22"/>
        </w:rPr>
        <w:t>6</w:t>
      </w:r>
      <w:r w:rsidRPr="00DB337B">
        <w:rPr>
          <w:rFonts w:asciiTheme="minorHAnsi" w:hAnsiTheme="minorHAnsi" w:cstheme="minorHAnsi"/>
          <w:noProof/>
          <w:sz w:val="22"/>
          <w:szCs w:val="22"/>
        </w:rPr>
        <w:t>.</w:t>
      </w:r>
    </w:p>
    <w:p w14:paraId="17F9450F" w14:textId="5A4F737D" w:rsidR="005E5B9C" w:rsidRPr="00DB337B" w:rsidRDefault="00A02BAB">
      <w:pPr>
        <w:rPr>
          <w:rFonts w:cstheme="minorHAnsi"/>
          <w:b/>
          <w:sz w:val="22"/>
          <w:szCs w:val="22"/>
        </w:rPr>
      </w:pPr>
      <w:r w:rsidRPr="00DB337B">
        <w:rPr>
          <w:rFonts w:cstheme="minorHAnsi"/>
          <w:b/>
          <w:sz w:val="22"/>
          <w:szCs w:val="22"/>
        </w:rPr>
        <w:fldChar w:fldCharType="end"/>
      </w:r>
    </w:p>
    <w:sectPr w:rsidR="005E5B9C" w:rsidRPr="00DB337B" w:rsidSect="0084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zrfeaqpde50e5e2dvtwp7sr5fsss0txe9&quot;&gt;all-Converted&lt;record-ids&gt;&lt;item&gt;2717&lt;/item&gt;&lt;item&gt;2842&lt;/item&gt;&lt;/record-ids&gt;&lt;/item&gt;&lt;/Libraries&gt;"/>
  </w:docVars>
  <w:rsids>
    <w:rsidRoot w:val="004A264E"/>
    <w:rsid w:val="00026A54"/>
    <w:rsid w:val="000927F2"/>
    <w:rsid w:val="000E5351"/>
    <w:rsid w:val="00103EAB"/>
    <w:rsid w:val="00206714"/>
    <w:rsid w:val="002A05AD"/>
    <w:rsid w:val="00341786"/>
    <w:rsid w:val="003479D8"/>
    <w:rsid w:val="0038682F"/>
    <w:rsid w:val="003F0FE9"/>
    <w:rsid w:val="003F6A27"/>
    <w:rsid w:val="00404D1D"/>
    <w:rsid w:val="00407AAB"/>
    <w:rsid w:val="004406BA"/>
    <w:rsid w:val="004A264E"/>
    <w:rsid w:val="00504E27"/>
    <w:rsid w:val="00594C8B"/>
    <w:rsid w:val="005A42F8"/>
    <w:rsid w:val="005B24D6"/>
    <w:rsid w:val="005E5B9C"/>
    <w:rsid w:val="006900F5"/>
    <w:rsid w:val="00715F12"/>
    <w:rsid w:val="007413FE"/>
    <w:rsid w:val="00772438"/>
    <w:rsid w:val="00783211"/>
    <w:rsid w:val="008274BE"/>
    <w:rsid w:val="00845083"/>
    <w:rsid w:val="00877C25"/>
    <w:rsid w:val="008925B5"/>
    <w:rsid w:val="0090352F"/>
    <w:rsid w:val="009044A3"/>
    <w:rsid w:val="00A02BAB"/>
    <w:rsid w:val="00A22DED"/>
    <w:rsid w:val="00A44E1E"/>
    <w:rsid w:val="00A631A4"/>
    <w:rsid w:val="00B11EE0"/>
    <w:rsid w:val="00BC649D"/>
    <w:rsid w:val="00C36505"/>
    <w:rsid w:val="00C80EEF"/>
    <w:rsid w:val="00D760A8"/>
    <w:rsid w:val="00DB337B"/>
    <w:rsid w:val="00F24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6CF4"/>
  <w15:chartTrackingRefBased/>
  <w15:docId w15:val="{B3CC2B93-A6DB-C74F-A018-37B4BF98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64E"/>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649D"/>
    <w:rPr>
      <w:color w:val="0563C1" w:themeColor="hyperlink"/>
      <w:u w:val="single"/>
    </w:rPr>
  </w:style>
  <w:style w:type="character" w:styleId="UnresolvedMention">
    <w:name w:val="Unresolved Mention"/>
    <w:basedOn w:val="DefaultParagraphFont"/>
    <w:uiPriority w:val="99"/>
    <w:semiHidden/>
    <w:unhideWhenUsed/>
    <w:rsid w:val="00BC649D"/>
    <w:rPr>
      <w:color w:val="605E5C"/>
      <w:shd w:val="clear" w:color="auto" w:fill="E1DFDD"/>
    </w:rPr>
  </w:style>
  <w:style w:type="paragraph" w:styleId="BalloonText">
    <w:name w:val="Balloon Text"/>
    <w:basedOn w:val="Normal"/>
    <w:link w:val="BalloonTextChar"/>
    <w:uiPriority w:val="99"/>
    <w:semiHidden/>
    <w:unhideWhenUsed/>
    <w:rsid w:val="009044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044A3"/>
    <w:rPr>
      <w:rFonts w:ascii="Times New Roman" w:hAnsi="Times New Roman" w:cs="Times New Roman"/>
      <w:sz w:val="18"/>
      <w:szCs w:val="18"/>
    </w:rPr>
  </w:style>
  <w:style w:type="paragraph" w:styleId="NormalWeb">
    <w:name w:val="Normal (Web)"/>
    <w:basedOn w:val="Normal"/>
    <w:uiPriority w:val="99"/>
    <w:semiHidden/>
    <w:unhideWhenUsed/>
    <w:rsid w:val="00D760A8"/>
    <w:rPr>
      <w:rFonts w:ascii="Times New Roman" w:hAnsi="Times New Roman" w:cs="Times New Roman"/>
    </w:rPr>
  </w:style>
  <w:style w:type="paragraph" w:customStyle="1" w:styleId="EndNoteBibliographyTitle">
    <w:name w:val="EndNote Bibliography Title"/>
    <w:basedOn w:val="Normal"/>
    <w:link w:val="EndNoteBibliographyTitleChar"/>
    <w:rsid w:val="00A02BAB"/>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02BAB"/>
    <w:rPr>
      <w:rFonts w:ascii="Calibri" w:hAnsi="Calibri" w:cs="Calibri"/>
    </w:rPr>
  </w:style>
  <w:style w:type="paragraph" w:customStyle="1" w:styleId="EndNoteBibliography">
    <w:name w:val="EndNote Bibliography"/>
    <w:basedOn w:val="Normal"/>
    <w:link w:val="EndNoteBibliographyChar"/>
    <w:rsid w:val="00A02BAB"/>
    <w:rPr>
      <w:rFonts w:ascii="Calibri" w:hAnsi="Calibri" w:cs="Calibri"/>
    </w:rPr>
  </w:style>
  <w:style w:type="character" w:customStyle="1" w:styleId="EndNoteBibliographyChar">
    <w:name w:val="EndNote Bibliography Char"/>
    <w:basedOn w:val="DefaultParagraphFont"/>
    <w:link w:val="EndNoteBibliography"/>
    <w:rsid w:val="00A02BAB"/>
    <w:rPr>
      <w:rFonts w:ascii="Calibri" w:hAnsi="Calibri" w:cs="Calibri"/>
    </w:rPr>
  </w:style>
  <w:style w:type="character" w:styleId="CommentReference">
    <w:name w:val="annotation reference"/>
    <w:basedOn w:val="DefaultParagraphFont"/>
    <w:uiPriority w:val="99"/>
    <w:semiHidden/>
    <w:unhideWhenUsed/>
    <w:rsid w:val="007413FE"/>
    <w:rPr>
      <w:sz w:val="16"/>
      <w:szCs w:val="16"/>
    </w:rPr>
  </w:style>
  <w:style w:type="paragraph" w:styleId="CommentText">
    <w:name w:val="annotation text"/>
    <w:basedOn w:val="Normal"/>
    <w:link w:val="CommentTextChar"/>
    <w:uiPriority w:val="99"/>
    <w:semiHidden/>
    <w:unhideWhenUsed/>
    <w:rsid w:val="007413FE"/>
    <w:rPr>
      <w:sz w:val="20"/>
      <w:szCs w:val="20"/>
    </w:rPr>
  </w:style>
  <w:style w:type="character" w:customStyle="1" w:styleId="CommentTextChar">
    <w:name w:val="Comment Text Char"/>
    <w:basedOn w:val="DefaultParagraphFont"/>
    <w:link w:val="CommentText"/>
    <w:uiPriority w:val="99"/>
    <w:semiHidden/>
    <w:rsid w:val="007413FE"/>
    <w:rPr>
      <w:sz w:val="20"/>
      <w:szCs w:val="20"/>
    </w:rPr>
  </w:style>
  <w:style w:type="paragraph" w:styleId="CommentSubject">
    <w:name w:val="annotation subject"/>
    <w:basedOn w:val="CommentText"/>
    <w:next w:val="CommentText"/>
    <w:link w:val="CommentSubjectChar"/>
    <w:uiPriority w:val="99"/>
    <w:semiHidden/>
    <w:unhideWhenUsed/>
    <w:rsid w:val="007413FE"/>
    <w:rPr>
      <w:b/>
      <w:bCs/>
    </w:rPr>
  </w:style>
  <w:style w:type="character" w:customStyle="1" w:styleId="CommentSubjectChar">
    <w:name w:val="Comment Subject Char"/>
    <w:basedOn w:val="CommentTextChar"/>
    <w:link w:val="CommentSubject"/>
    <w:uiPriority w:val="99"/>
    <w:semiHidden/>
    <w:rsid w:val="007413F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8057">
      <w:bodyDiv w:val="1"/>
      <w:marLeft w:val="0"/>
      <w:marRight w:val="0"/>
      <w:marTop w:val="0"/>
      <w:marBottom w:val="0"/>
      <w:divBdr>
        <w:top w:val="none" w:sz="0" w:space="0" w:color="auto"/>
        <w:left w:val="none" w:sz="0" w:space="0" w:color="auto"/>
        <w:bottom w:val="none" w:sz="0" w:space="0" w:color="auto"/>
        <w:right w:val="none" w:sz="0" w:space="0" w:color="auto"/>
      </w:divBdr>
    </w:div>
    <w:div w:id="33316200">
      <w:bodyDiv w:val="1"/>
      <w:marLeft w:val="0"/>
      <w:marRight w:val="0"/>
      <w:marTop w:val="0"/>
      <w:marBottom w:val="0"/>
      <w:divBdr>
        <w:top w:val="none" w:sz="0" w:space="0" w:color="auto"/>
        <w:left w:val="none" w:sz="0" w:space="0" w:color="auto"/>
        <w:bottom w:val="none" w:sz="0" w:space="0" w:color="auto"/>
        <w:right w:val="none" w:sz="0" w:space="0" w:color="auto"/>
      </w:divBdr>
    </w:div>
    <w:div w:id="115301136">
      <w:bodyDiv w:val="1"/>
      <w:marLeft w:val="0"/>
      <w:marRight w:val="0"/>
      <w:marTop w:val="0"/>
      <w:marBottom w:val="0"/>
      <w:divBdr>
        <w:top w:val="none" w:sz="0" w:space="0" w:color="auto"/>
        <w:left w:val="none" w:sz="0" w:space="0" w:color="auto"/>
        <w:bottom w:val="none" w:sz="0" w:space="0" w:color="auto"/>
        <w:right w:val="none" w:sz="0" w:space="0" w:color="auto"/>
      </w:divBdr>
    </w:div>
    <w:div w:id="154302149">
      <w:bodyDiv w:val="1"/>
      <w:marLeft w:val="0"/>
      <w:marRight w:val="0"/>
      <w:marTop w:val="0"/>
      <w:marBottom w:val="0"/>
      <w:divBdr>
        <w:top w:val="none" w:sz="0" w:space="0" w:color="auto"/>
        <w:left w:val="none" w:sz="0" w:space="0" w:color="auto"/>
        <w:bottom w:val="none" w:sz="0" w:space="0" w:color="auto"/>
        <w:right w:val="none" w:sz="0" w:space="0" w:color="auto"/>
      </w:divBdr>
    </w:div>
    <w:div w:id="314994067">
      <w:bodyDiv w:val="1"/>
      <w:marLeft w:val="0"/>
      <w:marRight w:val="0"/>
      <w:marTop w:val="0"/>
      <w:marBottom w:val="0"/>
      <w:divBdr>
        <w:top w:val="none" w:sz="0" w:space="0" w:color="auto"/>
        <w:left w:val="none" w:sz="0" w:space="0" w:color="auto"/>
        <w:bottom w:val="none" w:sz="0" w:space="0" w:color="auto"/>
        <w:right w:val="none" w:sz="0" w:space="0" w:color="auto"/>
      </w:divBdr>
    </w:div>
    <w:div w:id="342904571">
      <w:bodyDiv w:val="1"/>
      <w:marLeft w:val="0"/>
      <w:marRight w:val="0"/>
      <w:marTop w:val="0"/>
      <w:marBottom w:val="0"/>
      <w:divBdr>
        <w:top w:val="none" w:sz="0" w:space="0" w:color="auto"/>
        <w:left w:val="none" w:sz="0" w:space="0" w:color="auto"/>
        <w:bottom w:val="none" w:sz="0" w:space="0" w:color="auto"/>
        <w:right w:val="none" w:sz="0" w:space="0" w:color="auto"/>
      </w:divBdr>
    </w:div>
    <w:div w:id="366639235">
      <w:bodyDiv w:val="1"/>
      <w:marLeft w:val="0"/>
      <w:marRight w:val="0"/>
      <w:marTop w:val="0"/>
      <w:marBottom w:val="0"/>
      <w:divBdr>
        <w:top w:val="none" w:sz="0" w:space="0" w:color="auto"/>
        <w:left w:val="none" w:sz="0" w:space="0" w:color="auto"/>
        <w:bottom w:val="none" w:sz="0" w:space="0" w:color="auto"/>
        <w:right w:val="none" w:sz="0" w:space="0" w:color="auto"/>
      </w:divBdr>
    </w:div>
    <w:div w:id="373965147">
      <w:bodyDiv w:val="1"/>
      <w:marLeft w:val="0"/>
      <w:marRight w:val="0"/>
      <w:marTop w:val="0"/>
      <w:marBottom w:val="0"/>
      <w:divBdr>
        <w:top w:val="none" w:sz="0" w:space="0" w:color="auto"/>
        <w:left w:val="none" w:sz="0" w:space="0" w:color="auto"/>
        <w:bottom w:val="none" w:sz="0" w:space="0" w:color="auto"/>
        <w:right w:val="none" w:sz="0" w:space="0" w:color="auto"/>
      </w:divBdr>
    </w:div>
    <w:div w:id="428506832">
      <w:bodyDiv w:val="1"/>
      <w:marLeft w:val="0"/>
      <w:marRight w:val="0"/>
      <w:marTop w:val="0"/>
      <w:marBottom w:val="0"/>
      <w:divBdr>
        <w:top w:val="none" w:sz="0" w:space="0" w:color="auto"/>
        <w:left w:val="none" w:sz="0" w:space="0" w:color="auto"/>
        <w:bottom w:val="none" w:sz="0" w:space="0" w:color="auto"/>
        <w:right w:val="none" w:sz="0" w:space="0" w:color="auto"/>
      </w:divBdr>
    </w:div>
    <w:div w:id="482240215">
      <w:bodyDiv w:val="1"/>
      <w:marLeft w:val="0"/>
      <w:marRight w:val="0"/>
      <w:marTop w:val="0"/>
      <w:marBottom w:val="0"/>
      <w:divBdr>
        <w:top w:val="none" w:sz="0" w:space="0" w:color="auto"/>
        <w:left w:val="none" w:sz="0" w:space="0" w:color="auto"/>
        <w:bottom w:val="none" w:sz="0" w:space="0" w:color="auto"/>
        <w:right w:val="none" w:sz="0" w:space="0" w:color="auto"/>
      </w:divBdr>
    </w:div>
    <w:div w:id="491025991">
      <w:bodyDiv w:val="1"/>
      <w:marLeft w:val="0"/>
      <w:marRight w:val="0"/>
      <w:marTop w:val="0"/>
      <w:marBottom w:val="0"/>
      <w:divBdr>
        <w:top w:val="none" w:sz="0" w:space="0" w:color="auto"/>
        <w:left w:val="none" w:sz="0" w:space="0" w:color="auto"/>
        <w:bottom w:val="none" w:sz="0" w:space="0" w:color="auto"/>
        <w:right w:val="none" w:sz="0" w:space="0" w:color="auto"/>
      </w:divBdr>
    </w:div>
    <w:div w:id="649989138">
      <w:bodyDiv w:val="1"/>
      <w:marLeft w:val="0"/>
      <w:marRight w:val="0"/>
      <w:marTop w:val="0"/>
      <w:marBottom w:val="0"/>
      <w:divBdr>
        <w:top w:val="none" w:sz="0" w:space="0" w:color="auto"/>
        <w:left w:val="none" w:sz="0" w:space="0" w:color="auto"/>
        <w:bottom w:val="none" w:sz="0" w:space="0" w:color="auto"/>
        <w:right w:val="none" w:sz="0" w:space="0" w:color="auto"/>
      </w:divBdr>
    </w:div>
    <w:div w:id="714308324">
      <w:bodyDiv w:val="1"/>
      <w:marLeft w:val="0"/>
      <w:marRight w:val="0"/>
      <w:marTop w:val="0"/>
      <w:marBottom w:val="0"/>
      <w:divBdr>
        <w:top w:val="none" w:sz="0" w:space="0" w:color="auto"/>
        <w:left w:val="none" w:sz="0" w:space="0" w:color="auto"/>
        <w:bottom w:val="none" w:sz="0" w:space="0" w:color="auto"/>
        <w:right w:val="none" w:sz="0" w:space="0" w:color="auto"/>
      </w:divBdr>
    </w:div>
    <w:div w:id="746465409">
      <w:bodyDiv w:val="1"/>
      <w:marLeft w:val="0"/>
      <w:marRight w:val="0"/>
      <w:marTop w:val="0"/>
      <w:marBottom w:val="0"/>
      <w:divBdr>
        <w:top w:val="none" w:sz="0" w:space="0" w:color="auto"/>
        <w:left w:val="none" w:sz="0" w:space="0" w:color="auto"/>
        <w:bottom w:val="none" w:sz="0" w:space="0" w:color="auto"/>
        <w:right w:val="none" w:sz="0" w:space="0" w:color="auto"/>
      </w:divBdr>
    </w:div>
    <w:div w:id="754521206">
      <w:bodyDiv w:val="1"/>
      <w:marLeft w:val="0"/>
      <w:marRight w:val="0"/>
      <w:marTop w:val="0"/>
      <w:marBottom w:val="0"/>
      <w:divBdr>
        <w:top w:val="none" w:sz="0" w:space="0" w:color="auto"/>
        <w:left w:val="none" w:sz="0" w:space="0" w:color="auto"/>
        <w:bottom w:val="none" w:sz="0" w:space="0" w:color="auto"/>
        <w:right w:val="none" w:sz="0" w:space="0" w:color="auto"/>
      </w:divBdr>
    </w:div>
    <w:div w:id="756638255">
      <w:bodyDiv w:val="1"/>
      <w:marLeft w:val="0"/>
      <w:marRight w:val="0"/>
      <w:marTop w:val="0"/>
      <w:marBottom w:val="0"/>
      <w:divBdr>
        <w:top w:val="none" w:sz="0" w:space="0" w:color="auto"/>
        <w:left w:val="none" w:sz="0" w:space="0" w:color="auto"/>
        <w:bottom w:val="none" w:sz="0" w:space="0" w:color="auto"/>
        <w:right w:val="none" w:sz="0" w:space="0" w:color="auto"/>
      </w:divBdr>
    </w:div>
    <w:div w:id="806355011">
      <w:bodyDiv w:val="1"/>
      <w:marLeft w:val="0"/>
      <w:marRight w:val="0"/>
      <w:marTop w:val="0"/>
      <w:marBottom w:val="0"/>
      <w:divBdr>
        <w:top w:val="none" w:sz="0" w:space="0" w:color="auto"/>
        <w:left w:val="none" w:sz="0" w:space="0" w:color="auto"/>
        <w:bottom w:val="none" w:sz="0" w:space="0" w:color="auto"/>
        <w:right w:val="none" w:sz="0" w:space="0" w:color="auto"/>
      </w:divBdr>
    </w:div>
    <w:div w:id="826096368">
      <w:bodyDiv w:val="1"/>
      <w:marLeft w:val="0"/>
      <w:marRight w:val="0"/>
      <w:marTop w:val="0"/>
      <w:marBottom w:val="0"/>
      <w:divBdr>
        <w:top w:val="none" w:sz="0" w:space="0" w:color="auto"/>
        <w:left w:val="none" w:sz="0" w:space="0" w:color="auto"/>
        <w:bottom w:val="none" w:sz="0" w:space="0" w:color="auto"/>
        <w:right w:val="none" w:sz="0" w:space="0" w:color="auto"/>
      </w:divBdr>
    </w:div>
    <w:div w:id="894124005">
      <w:bodyDiv w:val="1"/>
      <w:marLeft w:val="0"/>
      <w:marRight w:val="0"/>
      <w:marTop w:val="0"/>
      <w:marBottom w:val="0"/>
      <w:divBdr>
        <w:top w:val="none" w:sz="0" w:space="0" w:color="auto"/>
        <w:left w:val="none" w:sz="0" w:space="0" w:color="auto"/>
        <w:bottom w:val="none" w:sz="0" w:space="0" w:color="auto"/>
        <w:right w:val="none" w:sz="0" w:space="0" w:color="auto"/>
      </w:divBdr>
    </w:div>
    <w:div w:id="964895059">
      <w:bodyDiv w:val="1"/>
      <w:marLeft w:val="0"/>
      <w:marRight w:val="0"/>
      <w:marTop w:val="0"/>
      <w:marBottom w:val="0"/>
      <w:divBdr>
        <w:top w:val="none" w:sz="0" w:space="0" w:color="auto"/>
        <w:left w:val="none" w:sz="0" w:space="0" w:color="auto"/>
        <w:bottom w:val="none" w:sz="0" w:space="0" w:color="auto"/>
        <w:right w:val="none" w:sz="0" w:space="0" w:color="auto"/>
      </w:divBdr>
    </w:div>
    <w:div w:id="1097796779">
      <w:bodyDiv w:val="1"/>
      <w:marLeft w:val="0"/>
      <w:marRight w:val="0"/>
      <w:marTop w:val="0"/>
      <w:marBottom w:val="0"/>
      <w:divBdr>
        <w:top w:val="none" w:sz="0" w:space="0" w:color="auto"/>
        <w:left w:val="none" w:sz="0" w:space="0" w:color="auto"/>
        <w:bottom w:val="none" w:sz="0" w:space="0" w:color="auto"/>
        <w:right w:val="none" w:sz="0" w:space="0" w:color="auto"/>
      </w:divBdr>
    </w:div>
    <w:div w:id="1253510584">
      <w:bodyDiv w:val="1"/>
      <w:marLeft w:val="0"/>
      <w:marRight w:val="0"/>
      <w:marTop w:val="0"/>
      <w:marBottom w:val="0"/>
      <w:divBdr>
        <w:top w:val="none" w:sz="0" w:space="0" w:color="auto"/>
        <w:left w:val="none" w:sz="0" w:space="0" w:color="auto"/>
        <w:bottom w:val="none" w:sz="0" w:space="0" w:color="auto"/>
        <w:right w:val="none" w:sz="0" w:space="0" w:color="auto"/>
      </w:divBdr>
    </w:div>
    <w:div w:id="1297759477">
      <w:bodyDiv w:val="1"/>
      <w:marLeft w:val="0"/>
      <w:marRight w:val="0"/>
      <w:marTop w:val="0"/>
      <w:marBottom w:val="0"/>
      <w:divBdr>
        <w:top w:val="none" w:sz="0" w:space="0" w:color="auto"/>
        <w:left w:val="none" w:sz="0" w:space="0" w:color="auto"/>
        <w:bottom w:val="none" w:sz="0" w:space="0" w:color="auto"/>
        <w:right w:val="none" w:sz="0" w:space="0" w:color="auto"/>
      </w:divBdr>
    </w:div>
    <w:div w:id="1319381795">
      <w:bodyDiv w:val="1"/>
      <w:marLeft w:val="0"/>
      <w:marRight w:val="0"/>
      <w:marTop w:val="0"/>
      <w:marBottom w:val="0"/>
      <w:divBdr>
        <w:top w:val="none" w:sz="0" w:space="0" w:color="auto"/>
        <w:left w:val="none" w:sz="0" w:space="0" w:color="auto"/>
        <w:bottom w:val="none" w:sz="0" w:space="0" w:color="auto"/>
        <w:right w:val="none" w:sz="0" w:space="0" w:color="auto"/>
      </w:divBdr>
    </w:div>
    <w:div w:id="1488980278">
      <w:bodyDiv w:val="1"/>
      <w:marLeft w:val="0"/>
      <w:marRight w:val="0"/>
      <w:marTop w:val="0"/>
      <w:marBottom w:val="0"/>
      <w:divBdr>
        <w:top w:val="none" w:sz="0" w:space="0" w:color="auto"/>
        <w:left w:val="none" w:sz="0" w:space="0" w:color="auto"/>
        <w:bottom w:val="none" w:sz="0" w:space="0" w:color="auto"/>
        <w:right w:val="none" w:sz="0" w:space="0" w:color="auto"/>
      </w:divBdr>
    </w:div>
    <w:div w:id="1529676770">
      <w:bodyDiv w:val="1"/>
      <w:marLeft w:val="0"/>
      <w:marRight w:val="0"/>
      <w:marTop w:val="0"/>
      <w:marBottom w:val="0"/>
      <w:divBdr>
        <w:top w:val="none" w:sz="0" w:space="0" w:color="auto"/>
        <w:left w:val="none" w:sz="0" w:space="0" w:color="auto"/>
        <w:bottom w:val="none" w:sz="0" w:space="0" w:color="auto"/>
        <w:right w:val="none" w:sz="0" w:space="0" w:color="auto"/>
      </w:divBdr>
    </w:div>
    <w:div w:id="1582326897">
      <w:bodyDiv w:val="1"/>
      <w:marLeft w:val="0"/>
      <w:marRight w:val="0"/>
      <w:marTop w:val="0"/>
      <w:marBottom w:val="0"/>
      <w:divBdr>
        <w:top w:val="none" w:sz="0" w:space="0" w:color="auto"/>
        <w:left w:val="none" w:sz="0" w:space="0" w:color="auto"/>
        <w:bottom w:val="none" w:sz="0" w:space="0" w:color="auto"/>
        <w:right w:val="none" w:sz="0" w:space="0" w:color="auto"/>
      </w:divBdr>
    </w:div>
    <w:div w:id="1765803131">
      <w:bodyDiv w:val="1"/>
      <w:marLeft w:val="0"/>
      <w:marRight w:val="0"/>
      <w:marTop w:val="0"/>
      <w:marBottom w:val="0"/>
      <w:divBdr>
        <w:top w:val="none" w:sz="0" w:space="0" w:color="auto"/>
        <w:left w:val="none" w:sz="0" w:space="0" w:color="auto"/>
        <w:bottom w:val="none" w:sz="0" w:space="0" w:color="auto"/>
        <w:right w:val="none" w:sz="0" w:space="0" w:color="auto"/>
      </w:divBdr>
    </w:div>
    <w:div w:id="1855069167">
      <w:bodyDiv w:val="1"/>
      <w:marLeft w:val="0"/>
      <w:marRight w:val="0"/>
      <w:marTop w:val="0"/>
      <w:marBottom w:val="0"/>
      <w:divBdr>
        <w:top w:val="none" w:sz="0" w:space="0" w:color="auto"/>
        <w:left w:val="none" w:sz="0" w:space="0" w:color="auto"/>
        <w:bottom w:val="none" w:sz="0" w:space="0" w:color="auto"/>
        <w:right w:val="none" w:sz="0" w:space="0" w:color="auto"/>
      </w:divBdr>
    </w:div>
    <w:div w:id="1970474620">
      <w:bodyDiv w:val="1"/>
      <w:marLeft w:val="0"/>
      <w:marRight w:val="0"/>
      <w:marTop w:val="0"/>
      <w:marBottom w:val="0"/>
      <w:divBdr>
        <w:top w:val="none" w:sz="0" w:space="0" w:color="auto"/>
        <w:left w:val="none" w:sz="0" w:space="0" w:color="auto"/>
        <w:bottom w:val="none" w:sz="0" w:space="0" w:color="auto"/>
        <w:right w:val="none" w:sz="0" w:space="0" w:color="auto"/>
      </w:divBdr>
    </w:div>
    <w:div w:id="1979534508">
      <w:bodyDiv w:val="1"/>
      <w:marLeft w:val="0"/>
      <w:marRight w:val="0"/>
      <w:marTop w:val="0"/>
      <w:marBottom w:val="0"/>
      <w:divBdr>
        <w:top w:val="none" w:sz="0" w:space="0" w:color="auto"/>
        <w:left w:val="none" w:sz="0" w:space="0" w:color="auto"/>
        <w:bottom w:val="none" w:sz="0" w:space="0" w:color="auto"/>
        <w:right w:val="none" w:sz="0" w:space="0" w:color="auto"/>
      </w:divBdr>
    </w:div>
    <w:div w:id="2032561119">
      <w:bodyDiv w:val="1"/>
      <w:marLeft w:val="0"/>
      <w:marRight w:val="0"/>
      <w:marTop w:val="0"/>
      <w:marBottom w:val="0"/>
      <w:divBdr>
        <w:top w:val="none" w:sz="0" w:space="0" w:color="auto"/>
        <w:left w:val="none" w:sz="0" w:space="0" w:color="auto"/>
        <w:bottom w:val="none" w:sz="0" w:space="0" w:color="auto"/>
        <w:right w:val="none" w:sz="0" w:space="0" w:color="auto"/>
      </w:divBdr>
    </w:div>
    <w:div w:id="2130664292">
      <w:bodyDiv w:val="1"/>
      <w:marLeft w:val="0"/>
      <w:marRight w:val="0"/>
      <w:marTop w:val="0"/>
      <w:marBottom w:val="0"/>
      <w:divBdr>
        <w:top w:val="none" w:sz="0" w:space="0" w:color="auto"/>
        <w:left w:val="none" w:sz="0" w:space="0" w:color="auto"/>
        <w:bottom w:val="none" w:sz="0" w:space="0" w:color="auto"/>
        <w:right w:val="none" w:sz="0" w:space="0" w:color="auto"/>
      </w:divBdr>
    </w:div>
    <w:div w:id="213512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leoguy@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TotalTime>
  <Pages>10</Pages>
  <Words>4074</Words>
  <Characters>23226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 Blackmon</cp:lastModifiedBy>
  <cp:revision>16</cp:revision>
  <dcterms:created xsi:type="dcterms:W3CDTF">2020-08-11T16:08:00Z</dcterms:created>
  <dcterms:modified xsi:type="dcterms:W3CDTF">2020-08-16T21:44:00Z</dcterms:modified>
</cp:coreProperties>
</file>